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6D9" w:rsidRPr="00955E3B" w:rsidRDefault="002856D9" w:rsidP="0024050D">
      <w:pPr>
        <w:pStyle w:val="Titre"/>
        <w:rPr>
          <w:rFonts w:ascii="Century Gothic" w:hAnsi="Century Gothic"/>
          <w:color w:val="808080" w:themeColor="background1" w:themeShade="80"/>
          <w:sz w:val="22"/>
          <w:szCs w:val="22"/>
        </w:rPr>
      </w:pPr>
    </w:p>
    <w:p w:rsidR="002856D9" w:rsidRPr="00955E3B" w:rsidRDefault="002856D9" w:rsidP="0024050D">
      <w:pPr>
        <w:pStyle w:val="Titre"/>
        <w:rPr>
          <w:rFonts w:ascii="Century Gothic" w:hAnsi="Century Gothic"/>
          <w:color w:val="808080" w:themeColor="background1" w:themeShade="80"/>
          <w:sz w:val="22"/>
          <w:szCs w:val="22"/>
        </w:rPr>
      </w:pPr>
    </w:p>
    <w:p w:rsidR="00403C19" w:rsidRPr="00955E3B" w:rsidRDefault="00403C19" w:rsidP="0024050D">
      <w:pPr>
        <w:pStyle w:val="Titre"/>
        <w:rPr>
          <w:rFonts w:ascii="Century Gothic" w:hAnsi="Century Gothic"/>
        </w:rPr>
      </w:pPr>
    </w:p>
    <w:p w:rsidR="00403C19" w:rsidRPr="00955E3B" w:rsidRDefault="00403C19" w:rsidP="0024050D">
      <w:pPr>
        <w:pStyle w:val="Titre"/>
        <w:rPr>
          <w:rFonts w:ascii="Century Gothic" w:hAnsi="Century Gothic"/>
        </w:rPr>
      </w:pPr>
    </w:p>
    <w:p w:rsidR="00403C19" w:rsidRPr="00955E3B" w:rsidRDefault="00403C19" w:rsidP="0024050D">
      <w:pPr>
        <w:pStyle w:val="Titre"/>
        <w:rPr>
          <w:rFonts w:ascii="Century Gothic" w:hAnsi="Century Gothic"/>
        </w:rPr>
      </w:pPr>
    </w:p>
    <w:p w:rsidR="00403C19" w:rsidRPr="00955E3B" w:rsidRDefault="00403C19" w:rsidP="0024050D">
      <w:pPr>
        <w:pStyle w:val="Titre"/>
        <w:rPr>
          <w:rFonts w:ascii="Century Gothic" w:hAnsi="Century Gothic"/>
        </w:rPr>
      </w:pPr>
    </w:p>
    <w:p w:rsidR="00DA5C5F" w:rsidRPr="00955E3B" w:rsidRDefault="002856D9" w:rsidP="0024050D">
      <w:pPr>
        <w:pStyle w:val="Titre"/>
        <w:rPr>
          <w:rFonts w:ascii="Century Gothic" w:hAnsi="Century Gothic"/>
        </w:rPr>
      </w:pPr>
      <w:r w:rsidRPr="00955E3B">
        <w:rPr>
          <w:rFonts w:ascii="Century Gothic" w:hAnsi="Century Gothic"/>
        </w:rPr>
        <w:t xml:space="preserve">PROPOSITION </w:t>
      </w:r>
      <w:r w:rsidR="0024050D" w:rsidRPr="00955E3B">
        <w:rPr>
          <w:rFonts w:ascii="Century Gothic" w:hAnsi="Century Gothic"/>
        </w:rPr>
        <w:t xml:space="preserve"> </w:t>
      </w:r>
      <w:r w:rsidRPr="00955E3B">
        <w:rPr>
          <w:rFonts w:ascii="Century Gothic" w:hAnsi="Century Gothic"/>
        </w:rPr>
        <w:t>COMMERCIALE</w:t>
      </w:r>
    </w:p>
    <w:p w:rsidR="0024050D" w:rsidRPr="00955E3B" w:rsidRDefault="0024050D" w:rsidP="0024050D">
      <w:pPr>
        <w:rPr>
          <w:rFonts w:ascii="Century Gothic" w:hAnsi="Century Gothic"/>
        </w:rPr>
      </w:pPr>
    </w:p>
    <w:p w:rsidR="0024050D" w:rsidRPr="00955E3B" w:rsidRDefault="0024050D" w:rsidP="00403C19">
      <w:pPr>
        <w:rPr>
          <w:rFonts w:ascii="Century Gothic" w:hAnsi="Century Gothic"/>
          <w:sz w:val="32"/>
        </w:rPr>
      </w:pPr>
    </w:p>
    <w:p w:rsidR="00403C19" w:rsidRPr="00955E3B" w:rsidRDefault="00403C19" w:rsidP="00403C19">
      <w:pPr>
        <w:rPr>
          <w:rFonts w:ascii="Century Gothic" w:hAnsi="Century Gothic"/>
          <w:sz w:val="32"/>
        </w:rPr>
      </w:pPr>
    </w:p>
    <w:p w:rsidR="00403C19" w:rsidRPr="00955E3B" w:rsidRDefault="00403C19" w:rsidP="00403C19">
      <w:pPr>
        <w:rPr>
          <w:rFonts w:ascii="Century Gothic" w:hAnsi="Century Gothic"/>
          <w:sz w:val="32"/>
        </w:rPr>
      </w:pPr>
    </w:p>
    <w:p w:rsidR="00403C19" w:rsidRPr="00955E3B" w:rsidRDefault="00403C19" w:rsidP="00403C19">
      <w:pPr>
        <w:rPr>
          <w:rFonts w:ascii="Century Gothic" w:hAnsi="Century Gothic"/>
          <w:sz w:val="32"/>
        </w:rPr>
      </w:pPr>
    </w:p>
    <w:p w:rsidR="00403C19" w:rsidRPr="00955E3B" w:rsidRDefault="00403C19" w:rsidP="00403C19">
      <w:pPr>
        <w:rPr>
          <w:rFonts w:ascii="Century Gothic" w:hAnsi="Century Gothic"/>
        </w:rPr>
      </w:pPr>
    </w:p>
    <w:p w:rsidR="0024050D" w:rsidRPr="00955E3B" w:rsidRDefault="0024050D" w:rsidP="0024050D">
      <w:pPr>
        <w:rPr>
          <w:rFonts w:ascii="Century Gothic" w:hAnsi="Century Gothic"/>
        </w:rPr>
      </w:pPr>
    </w:p>
    <w:p w:rsidR="0024050D" w:rsidRPr="00955E3B" w:rsidRDefault="0024050D"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24050D" w:rsidRPr="00955E3B" w:rsidRDefault="0024050D" w:rsidP="0024050D">
      <w:pPr>
        <w:rPr>
          <w:rFonts w:ascii="Century Gothic" w:hAnsi="Century Gothic"/>
        </w:rPr>
      </w:pPr>
    </w:p>
    <w:p w:rsidR="0024050D" w:rsidRPr="00955E3B" w:rsidRDefault="0024050D" w:rsidP="0024050D">
      <w:pPr>
        <w:rPr>
          <w:rFonts w:ascii="Century Gothic" w:hAnsi="Century Gothic"/>
          <w:b/>
          <w:sz w:val="28"/>
        </w:rPr>
      </w:pPr>
      <w:r w:rsidRPr="00955E3B">
        <w:rPr>
          <w:rFonts w:ascii="Century Gothic" w:hAnsi="Century Gothic"/>
          <w:b/>
          <w:sz w:val="28"/>
        </w:rPr>
        <w:lastRenderedPageBreak/>
        <w:t>SOMMAIRE</w:t>
      </w:r>
    </w:p>
    <w:sdt>
      <w:sdtPr>
        <w:rPr>
          <w:rFonts w:ascii="Century Gothic" w:eastAsiaTheme="minorHAnsi" w:hAnsi="Century Gothic" w:cstheme="minorBidi"/>
          <w:b w:val="0"/>
          <w:bCs w:val="0"/>
          <w:color w:val="auto"/>
          <w:sz w:val="22"/>
          <w:szCs w:val="22"/>
        </w:rPr>
        <w:id w:val="-1926018604"/>
        <w:docPartObj>
          <w:docPartGallery w:val="Table of Contents"/>
          <w:docPartUnique/>
        </w:docPartObj>
      </w:sdtPr>
      <w:sdtEndPr>
        <w:rPr>
          <w:noProof/>
        </w:rPr>
      </w:sdtEndPr>
      <w:sdtContent>
        <w:p w:rsidR="00403C19" w:rsidRPr="00955E3B" w:rsidRDefault="00403C19">
          <w:pPr>
            <w:pStyle w:val="En-ttedetabledesmatires"/>
            <w:rPr>
              <w:rFonts w:ascii="Century Gothic" w:hAnsi="Century Gothic"/>
            </w:rPr>
          </w:pPr>
        </w:p>
        <w:p w:rsidR="0082529B" w:rsidRDefault="00403C19">
          <w:pPr>
            <w:pStyle w:val="TM1"/>
            <w:tabs>
              <w:tab w:val="right" w:leader="dot" w:pos="9056"/>
            </w:tabs>
            <w:rPr>
              <w:rFonts w:eastAsiaTheme="minorEastAsia"/>
              <w:b w:val="0"/>
              <w:noProof/>
              <w:sz w:val="22"/>
              <w:szCs w:val="22"/>
              <w:lang w:eastAsia="fr-FR"/>
            </w:rPr>
          </w:pPr>
          <w:r w:rsidRPr="00955E3B">
            <w:rPr>
              <w:rFonts w:ascii="Century Gothic" w:hAnsi="Century Gothic"/>
              <w:b w:val="0"/>
            </w:rPr>
            <w:fldChar w:fldCharType="begin"/>
          </w:r>
          <w:r w:rsidRPr="00955E3B">
            <w:rPr>
              <w:rFonts w:ascii="Century Gothic" w:hAnsi="Century Gothic"/>
              <w:b w:val="0"/>
            </w:rPr>
            <w:instrText xml:space="preserve"> TOC \o "1-3" </w:instrText>
          </w:r>
          <w:r w:rsidRPr="00955E3B">
            <w:rPr>
              <w:rFonts w:ascii="Century Gothic" w:hAnsi="Century Gothic"/>
              <w:b w:val="0"/>
            </w:rPr>
            <w:fldChar w:fldCharType="separate"/>
          </w:r>
          <w:r w:rsidR="0082529B" w:rsidRPr="00520094">
            <w:rPr>
              <w:rFonts w:ascii="Century Gothic" w:hAnsi="Century Gothic"/>
              <w:noProof/>
            </w:rPr>
            <w:t>1. LE CONTEXTE ET LA MISSION</w:t>
          </w:r>
          <w:r w:rsidR="0082529B">
            <w:rPr>
              <w:noProof/>
            </w:rPr>
            <w:tab/>
          </w:r>
          <w:r w:rsidR="0082529B">
            <w:rPr>
              <w:noProof/>
            </w:rPr>
            <w:fldChar w:fldCharType="begin"/>
          </w:r>
          <w:r w:rsidR="0082529B">
            <w:rPr>
              <w:noProof/>
            </w:rPr>
            <w:instrText xml:space="preserve"> PAGEREF _Toc149335708 \h </w:instrText>
          </w:r>
          <w:r w:rsidR="0082529B">
            <w:rPr>
              <w:noProof/>
            </w:rPr>
          </w:r>
          <w:r w:rsidR="0082529B">
            <w:rPr>
              <w:noProof/>
            </w:rPr>
            <w:fldChar w:fldCharType="separate"/>
          </w:r>
          <w:r w:rsidR="0082529B">
            <w:rPr>
              <w:noProof/>
            </w:rPr>
            <w:t>3</w:t>
          </w:r>
          <w:r w:rsidR="0082529B">
            <w:rPr>
              <w:noProof/>
            </w:rPr>
            <w:fldChar w:fldCharType="end"/>
          </w:r>
        </w:p>
        <w:p w:rsidR="0082529B" w:rsidRDefault="0082529B">
          <w:pPr>
            <w:pStyle w:val="TM1"/>
            <w:tabs>
              <w:tab w:val="right" w:leader="dot" w:pos="9056"/>
            </w:tabs>
            <w:rPr>
              <w:rFonts w:eastAsiaTheme="minorEastAsia"/>
              <w:b w:val="0"/>
              <w:noProof/>
              <w:sz w:val="22"/>
              <w:szCs w:val="22"/>
              <w:lang w:eastAsia="fr-FR"/>
            </w:rPr>
          </w:pPr>
          <w:r w:rsidRPr="00520094">
            <w:rPr>
              <w:rFonts w:ascii="Century Gothic" w:hAnsi="Century Gothic"/>
              <w:noProof/>
            </w:rPr>
            <w:t>2. L’ANALYSE DE LA DEMANDE</w:t>
          </w:r>
          <w:r>
            <w:rPr>
              <w:noProof/>
            </w:rPr>
            <w:tab/>
          </w:r>
          <w:r>
            <w:rPr>
              <w:noProof/>
            </w:rPr>
            <w:fldChar w:fldCharType="begin"/>
          </w:r>
          <w:r>
            <w:rPr>
              <w:noProof/>
            </w:rPr>
            <w:instrText xml:space="preserve"> PAGEREF _Toc149335709 \h </w:instrText>
          </w:r>
          <w:r>
            <w:rPr>
              <w:noProof/>
            </w:rPr>
          </w:r>
          <w:r>
            <w:rPr>
              <w:noProof/>
            </w:rPr>
            <w:fldChar w:fldCharType="separate"/>
          </w:r>
          <w:r>
            <w:rPr>
              <w:noProof/>
            </w:rPr>
            <w:t>3</w:t>
          </w:r>
          <w:r>
            <w:rPr>
              <w:noProof/>
            </w:rPr>
            <w:fldChar w:fldCharType="end"/>
          </w:r>
        </w:p>
        <w:p w:rsidR="0082529B" w:rsidRDefault="0082529B">
          <w:pPr>
            <w:pStyle w:val="TM1"/>
            <w:tabs>
              <w:tab w:val="right" w:leader="dot" w:pos="9056"/>
            </w:tabs>
            <w:rPr>
              <w:rFonts w:eastAsiaTheme="minorEastAsia"/>
              <w:b w:val="0"/>
              <w:noProof/>
              <w:sz w:val="22"/>
              <w:szCs w:val="22"/>
              <w:lang w:eastAsia="fr-FR"/>
            </w:rPr>
          </w:pPr>
          <w:r w:rsidRPr="00520094">
            <w:rPr>
              <w:rFonts w:ascii="Century Gothic" w:hAnsi="Century Gothic"/>
              <w:noProof/>
            </w:rPr>
            <w:t>3. LES OBJECTIFS</w:t>
          </w:r>
          <w:r>
            <w:rPr>
              <w:noProof/>
            </w:rPr>
            <w:tab/>
          </w:r>
          <w:r>
            <w:rPr>
              <w:noProof/>
            </w:rPr>
            <w:fldChar w:fldCharType="begin"/>
          </w:r>
          <w:r>
            <w:rPr>
              <w:noProof/>
            </w:rPr>
            <w:instrText xml:space="preserve"> PAGEREF _Toc149335710 \h </w:instrText>
          </w:r>
          <w:r>
            <w:rPr>
              <w:noProof/>
            </w:rPr>
          </w:r>
          <w:r>
            <w:rPr>
              <w:noProof/>
            </w:rPr>
            <w:fldChar w:fldCharType="separate"/>
          </w:r>
          <w:r>
            <w:rPr>
              <w:noProof/>
            </w:rPr>
            <w:t>3</w:t>
          </w:r>
          <w:r>
            <w:rPr>
              <w:noProof/>
            </w:rPr>
            <w:fldChar w:fldCharType="end"/>
          </w:r>
        </w:p>
        <w:p w:rsidR="0082529B" w:rsidRDefault="0082529B">
          <w:pPr>
            <w:pStyle w:val="TM1"/>
            <w:tabs>
              <w:tab w:val="right" w:leader="dot" w:pos="9056"/>
            </w:tabs>
            <w:rPr>
              <w:rFonts w:eastAsiaTheme="minorEastAsia"/>
              <w:b w:val="0"/>
              <w:noProof/>
              <w:sz w:val="22"/>
              <w:szCs w:val="22"/>
              <w:lang w:eastAsia="fr-FR"/>
            </w:rPr>
          </w:pPr>
          <w:r w:rsidRPr="00520094">
            <w:rPr>
              <w:rFonts w:ascii="Century Gothic" w:hAnsi="Century Gothic"/>
              <w:noProof/>
            </w:rPr>
            <w:t>4. LA SOLUTION PROPOSEE</w:t>
          </w:r>
          <w:r>
            <w:rPr>
              <w:noProof/>
            </w:rPr>
            <w:tab/>
          </w:r>
          <w:r>
            <w:rPr>
              <w:noProof/>
            </w:rPr>
            <w:fldChar w:fldCharType="begin"/>
          </w:r>
          <w:r>
            <w:rPr>
              <w:noProof/>
            </w:rPr>
            <w:instrText xml:space="preserve"> PAGEREF _Toc149335711 \h </w:instrText>
          </w:r>
          <w:r>
            <w:rPr>
              <w:noProof/>
            </w:rPr>
          </w:r>
          <w:r>
            <w:rPr>
              <w:noProof/>
            </w:rPr>
            <w:fldChar w:fldCharType="separate"/>
          </w:r>
          <w:r>
            <w:rPr>
              <w:noProof/>
            </w:rPr>
            <w:t>3</w:t>
          </w:r>
          <w:r>
            <w:rPr>
              <w:noProof/>
            </w:rPr>
            <w:fldChar w:fldCharType="end"/>
          </w:r>
        </w:p>
        <w:p w:rsidR="0082529B" w:rsidRDefault="0082529B">
          <w:pPr>
            <w:pStyle w:val="TM2"/>
            <w:tabs>
              <w:tab w:val="right" w:leader="dot" w:pos="9056"/>
            </w:tabs>
            <w:rPr>
              <w:rFonts w:eastAsiaTheme="minorEastAsia"/>
              <w:b w:val="0"/>
              <w:noProof/>
              <w:lang w:eastAsia="fr-FR"/>
            </w:rPr>
          </w:pPr>
          <w:r w:rsidRPr="00520094">
            <w:rPr>
              <w:rFonts w:ascii="Century Gothic" w:hAnsi="Century Gothic"/>
              <w:noProof/>
              <w:color w:val="17365D" w:themeColor="text2" w:themeShade="BF"/>
            </w:rPr>
            <w:t>4.1 Les résultats attendus</w:t>
          </w:r>
          <w:r>
            <w:rPr>
              <w:noProof/>
            </w:rPr>
            <w:tab/>
          </w:r>
          <w:r>
            <w:rPr>
              <w:noProof/>
            </w:rPr>
            <w:fldChar w:fldCharType="begin"/>
          </w:r>
          <w:r>
            <w:rPr>
              <w:noProof/>
            </w:rPr>
            <w:instrText xml:space="preserve"> PAGEREF _Toc149335712 \h </w:instrText>
          </w:r>
          <w:r>
            <w:rPr>
              <w:noProof/>
            </w:rPr>
          </w:r>
          <w:r>
            <w:rPr>
              <w:noProof/>
            </w:rPr>
            <w:fldChar w:fldCharType="separate"/>
          </w:r>
          <w:r>
            <w:rPr>
              <w:noProof/>
            </w:rPr>
            <w:t>3</w:t>
          </w:r>
          <w:r>
            <w:rPr>
              <w:noProof/>
            </w:rPr>
            <w:fldChar w:fldCharType="end"/>
          </w:r>
        </w:p>
        <w:p w:rsidR="0082529B" w:rsidRDefault="0082529B">
          <w:pPr>
            <w:pStyle w:val="TM2"/>
            <w:tabs>
              <w:tab w:val="right" w:leader="dot" w:pos="9056"/>
            </w:tabs>
            <w:rPr>
              <w:rFonts w:eastAsiaTheme="minorEastAsia"/>
              <w:b w:val="0"/>
              <w:noProof/>
              <w:lang w:eastAsia="fr-FR"/>
            </w:rPr>
          </w:pPr>
          <w:r w:rsidRPr="00520094">
            <w:rPr>
              <w:rFonts w:ascii="Century Gothic" w:hAnsi="Century Gothic"/>
              <w:noProof/>
              <w:color w:val="17365D" w:themeColor="text2" w:themeShade="BF"/>
            </w:rPr>
            <w:t>4.2 Descriptif de la solution proposée et plan d’action</w:t>
          </w:r>
          <w:r>
            <w:rPr>
              <w:noProof/>
            </w:rPr>
            <w:tab/>
          </w:r>
          <w:r>
            <w:rPr>
              <w:noProof/>
            </w:rPr>
            <w:fldChar w:fldCharType="begin"/>
          </w:r>
          <w:r>
            <w:rPr>
              <w:noProof/>
            </w:rPr>
            <w:instrText xml:space="preserve"> PAGEREF _Toc149335713 \h </w:instrText>
          </w:r>
          <w:r>
            <w:rPr>
              <w:noProof/>
            </w:rPr>
          </w:r>
          <w:r>
            <w:rPr>
              <w:noProof/>
            </w:rPr>
            <w:fldChar w:fldCharType="separate"/>
          </w:r>
          <w:r>
            <w:rPr>
              <w:noProof/>
            </w:rPr>
            <w:t>4</w:t>
          </w:r>
          <w:r>
            <w:rPr>
              <w:noProof/>
            </w:rPr>
            <w:fldChar w:fldCharType="end"/>
          </w:r>
        </w:p>
        <w:p w:rsidR="0082529B" w:rsidRDefault="0082529B">
          <w:pPr>
            <w:pStyle w:val="TM2"/>
            <w:tabs>
              <w:tab w:val="right" w:leader="dot" w:pos="9056"/>
            </w:tabs>
            <w:rPr>
              <w:rFonts w:eastAsiaTheme="minorEastAsia"/>
              <w:b w:val="0"/>
              <w:noProof/>
              <w:lang w:eastAsia="fr-FR"/>
            </w:rPr>
          </w:pPr>
          <w:r w:rsidRPr="00520094">
            <w:rPr>
              <w:rFonts w:ascii="Century Gothic" w:hAnsi="Century Gothic"/>
              <w:noProof/>
              <w:color w:val="17365D" w:themeColor="text2" w:themeShade="BF"/>
            </w:rPr>
            <w:t>4.3 Tableau récapitulatif et planning prévisionnel</w:t>
          </w:r>
          <w:r>
            <w:rPr>
              <w:noProof/>
            </w:rPr>
            <w:tab/>
          </w:r>
          <w:r>
            <w:rPr>
              <w:noProof/>
            </w:rPr>
            <w:fldChar w:fldCharType="begin"/>
          </w:r>
          <w:r>
            <w:rPr>
              <w:noProof/>
            </w:rPr>
            <w:instrText xml:space="preserve"> PAGEREF _Toc149335714 \h </w:instrText>
          </w:r>
          <w:r>
            <w:rPr>
              <w:noProof/>
            </w:rPr>
          </w:r>
          <w:r>
            <w:rPr>
              <w:noProof/>
            </w:rPr>
            <w:fldChar w:fldCharType="separate"/>
          </w:r>
          <w:r>
            <w:rPr>
              <w:noProof/>
            </w:rPr>
            <w:t>6</w:t>
          </w:r>
          <w:r>
            <w:rPr>
              <w:noProof/>
            </w:rPr>
            <w:fldChar w:fldCharType="end"/>
          </w:r>
        </w:p>
        <w:p w:rsidR="0082529B" w:rsidRDefault="0082529B">
          <w:pPr>
            <w:pStyle w:val="TM1"/>
            <w:tabs>
              <w:tab w:val="right" w:leader="dot" w:pos="9056"/>
            </w:tabs>
            <w:rPr>
              <w:rFonts w:eastAsiaTheme="minorEastAsia"/>
              <w:b w:val="0"/>
              <w:noProof/>
              <w:sz w:val="22"/>
              <w:szCs w:val="22"/>
              <w:lang w:eastAsia="fr-FR"/>
            </w:rPr>
          </w:pPr>
          <w:r w:rsidRPr="00520094">
            <w:rPr>
              <w:rFonts w:ascii="Century Gothic" w:hAnsi="Century Gothic"/>
              <w:noProof/>
            </w:rPr>
            <w:t>5. CONDITIONS DE REALISATION</w:t>
          </w:r>
          <w:r>
            <w:rPr>
              <w:noProof/>
            </w:rPr>
            <w:tab/>
          </w:r>
          <w:r>
            <w:rPr>
              <w:noProof/>
            </w:rPr>
            <w:fldChar w:fldCharType="begin"/>
          </w:r>
          <w:r>
            <w:rPr>
              <w:noProof/>
            </w:rPr>
            <w:instrText xml:space="preserve"> PAGEREF _Toc149335715 \h </w:instrText>
          </w:r>
          <w:r>
            <w:rPr>
              <w:noProof/>
            </w:rPr>
          </w:r>
          <w:r>
            <w:rPr>
              <w:noProof/>
            </w:rPr>
            <w:fldChar w:fldCharType="separate"/>
          </w:r>
          <w:r>
            <w:rPr>
              <w:noProof/>
            </w:rPr>
            <w:t>6</w:t>
          </w:r>
          <w:r>
            <w:rPr>
              <w:noProof/>
            </w:rPr>
            <w:fldChar w:fldCharType="end"/>
          </w:r>
        </w:p>
        <w:p w:rsidR="00403C19" w:rsidRPr="00955E3B" w:rsidRDefault="00403C19">
          <w:pPr>
            <w:rPr>
              <w:rFonts w:ascii="Century Gothic" w:hAnsi="Century Gothic"/>
            </w:rPr>
          </w:pPr>
          <w:r w:rsidRPr="00955E3B">
            <w:rPr>
              <w:rFonts w:ascii="Century Gothic" w:hAnsi="Century Gothic"/>
              <w:b/>
            </w:rPr>
            <w:fldChar w:fldCharType="end"/>
          </w:r>
        </w:p>
      </w:sdtContent>
    </w:sdt>
    <w:p w:rsidR="00403C19" w:rsidRPr="00955E3B" w:rsidRDefault="00403C19" w:rsidP="0024050D">
      <w:pPr>
        <w:rPr>
          <w:rFonts w:ascii="Century Gothic" w:hAnsi="Century Gothic"/>
        </w:rPr>
      </w:pPr>
    </w:p>
    <w:p w:rsidR="0024050D" w:rsidRPr="00955E3B" w:rsidRDefault="0024050D"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Pr="00955E3B" w:rsidRDefault="00403C19" w:rsidP="0024050D">
      <w:pPr>
        <w:rPr>
          <w:rFonts w:ascii="Century Gothic" w:hAnsi="Century Gothic"/>
        </w:rPr>
      </w:pPr>
    </w:p>
    <w:p w:rsidR="00403C19" w:rsidRDefault="00403C19" w:rsidP="0024050D">
      <w:pPr>
        <w:rPr>
          <w:rFonts w:ascii="Century Gothic" w:hAnsi="Century Gothic"/>
        </w:rPr>
      </w:pPr>
    </w:p>
    <w:p w:rsidR="00273592" w:rsidRDefault="00273592" w:rsidP="0024050D">
      <w:pPr>
        <w:rPr>
          <w:rFonts w:ascii="Century Gothic" w:hAnsi="Century Gothic"/>
        </w:rPr>
      </w:pPr>
    </w:p>
    <w:p w:rsidR="00273592" w:rsidRDefault="00273592" w:rsidP="0024050D">
      <w:pPr>
        <w:rPr>
          <w:rFonts w:ascii="Century Gothic" w:hAnsi="Century Gothic"/>
        </w:rPr>
      </w:pPr>
    </w:p>
    <w:p w:rsidR="00AA5340" w:rsidRDefault="00AA5340" w:rsidP="00AC238F">
      <w:pPr>
        <w:pStyle w:val="Titre1"/>
        <w:rPr>
          <w:rFonts w:ascii="Century Gothic" w:eastAsiaTheme="minorHAnsi" w:hAnsi="Century Gothic" w:cstheme="minorBidi"/>
          <w:bCs w:val="0"/>
          <w:color w:val="auto"/>
          <w:sz w:val="22"/>
          <w:szCs w:val="22"/>
        </w:rPr>
      </w:pPr>
    </w:p>
    <w:p w:rsidR="00BB32D4" w:rsidRDefault="00BB32D4" w:rsidP="00BB32D4"/>
    <w:p w:rsidR="00BB32D4" w:rsidRDefault="00BB32D4" w:rsidP="00BB32D4"/>
    <w:p w:rsidR="00BB32D4" w:rsidRDefault="00BB32D4" w:rsidP="00BB32D4"/>
    <w:p w:rsidR="00BB32D4" w:rsidRDefault="00BB32D4" w:rsidP="00BB32D4"/>
    <w:p w:rsidR="00BB32D4" w:rsidRPr="00BB32D4" w:rsidRDefault="00BB32D4" w:rsidP="00BB32D4"/>
    <w:p w:rsidR="00273592" w:rsidRDefault="00273592" w:rsidP="00273592"/>
    <w:p w:rsidR="00273592" w:rsidRDefault="00273592" w:rsidP="00273592"/>
    <w:p w:rsidR="00E93759" w:rsidRPr="00273592" w:rsidRDefault="00E93759" w:rsidP="00273592"/>
    <w:p w:rsidR="0024050D" w:rsidRPr="00955E3B" w:rsidRDefault="00AA5340" w:rsidP="00AC238F">
      <w:pPr>
        <w:pStyle w:val="Titre1"/>
        <w:rPr>
          <w:rFonts w:ascii="Century Gothic" w:hAnsi="Century Gothic"/>
        </w:rPr>
      </w:pPr>
      <w:bookmarkStart w:id="0" w:name="_Toc149335708"/>
      <w:r w:rsidRPr="00955E3B">
        <w:rPr>
          <w:rFonts w:ascii="Century Gothic" w:hAnsi="Century Gothic"/>
        </w:rPr>
        <w:lastRenderedPageBreak/>
        <w:t xml:space="preserve">1. </w:t>
      </w:r>
      <w:r w:rsidR="0024050D" w:rsidRPr="00955E3B">
        <w:rPr>
          <w:rFonts w:ascii="Century Gothic" w:hAnsi="Century Gothic"/>
        </w:rPr>
        <w:t>LE CONTEXTE</w:t>
      </w:r>
      <w:r w:rsidR="004423ED">
        <w:rPr>
          <w:rFonts w:ascii="Century Gothic" w:hAnsi="Century Gothic"/>
        </w:rPr>
        <w:t xml:space="preserve"> ET LA MISSION</w:t>
      </w:r>
      <w:bookmarkEnd w:id="0"/>
    </w:p>
    <w:p w:rsidR="0024050D" w:rsidRPr="00955E3B" w:rsidRDefault="0024050D" w:rsidP="0024050D">
      <w:pPr>
        <w:rPr>
          <w:rFonts w:ascii="Century Gothic" w:hAnsi="Century Gothic"/>
        </w:rPr>
      </w:pPr>
    </w:p>
    <w:p w:rsidR="004423ED" w:rsidRDefault="004423ED" w:rsidP="004423ED">
      <w:pPr>
        <w:jc w:val="both"/>
        <w:rPr>
          <w:rFonts w:ascii="Century Gothic" w:hAnsi="Century Gothic"/>
        </w:rPr>
      </w:pPr>
      <w:r w:rsidRPr="0058752A">
        <w:rPr>
          <w:rFonts w:ascii="Century Gothic" w:hAnsi="Century Gothic"/>
        </w:rPr>
        <w:t>Le</w:t>
      </w:r>
      <w:ins w:id="1" w:author="NOAH GALLUS" w:date="2023-10-28T05:27:00Z">
        <w:r w:rsidR="007A7E3C">
          <w:rPr>
            <w:rFonts w:ascii="Century Gothic" w:hAnsi="Century Gothic"/>
          </w:rPr>
          <w:t xml:space="preserve"> pr</w:t>
        </w:r>
      </w:ins>
      <w:ins w:id="2" w:author="NOAH GALLUS" w:date="2023-10-28T05:37:00Z">
        <w:r w:rsidR="007A7E3C">
          <w:rPr>
            <w:rFonts w:ascii="Century Gothic" w:hAnsi="Century Gothic"/>
          </w:rPr>
          <w:t>é</w:t>
        </w:r>
      </w:ins>
      <w:ins w:id="3" w:author="NOAH GALLUS" w:date="2023-10-28T05:27:00Z">
        <w:r w:rsidR="00715C10">
          <w:rPr>
            <w:rFonts w:ascii="Century Gothic" w:hAnsi="Century Gothic"/>
          </w:rPr>
          <w:t xml:space="preserve">sent </w:t>
        </w:r>
      </w:ins>
      <w:r w:rsidRPr="0058752A">
        <w:rPr>
          <w:rFonts w:ascii="Century Gothic" w:hAnsi="Century Gothic"/>
        </w:rPr>
        <w:t xml:space="preserve"> document </w:t>
      </w:r>
      <w:del w:id="4" w:author="NOAH GALLUS" w:date="2023-10-28T05:26:00Z">
        <w:r w:rsidRPr="0058752A" w:rsidDel="00715C10">
          <w:rPr>
            <w:rFonts w:ascii="Century Gothic" w:hAnsi="Century Gothic"/>
          </w:rPr>
          <w:delText xml:space="preserve">suivant </w:delText>
        </w:r>
      </w:del>
      <w:r w:rsidRPr="0058752A">
        <w:rPr>
          <w:rFonts w:ascii="Century Gothic" w:hAnsi="Century Gothic"/>
        </w:rPr>
        <w:t>comprend la proposition commerciale après échange avec le client et l’évaluation des besoins exprimés.</w:t>
      </w:r>
    </w:p>
    <w:p w:rsidR="007A7E3C" w:rsidRDefault="004423ED" w:rsidP="004423ED">
      <w:pPr>
        <w:jc w:val="both"/>
        <w:rPr>
          <w:ins w:id="5" w:author="NOAH GALLUS" w:date="2023-10-28T05:30:00Z"/>
          <w:rFonts w:ascii="Century Gothic" w:hAnsi="Century Gothic"/>
        </w:rPr>
      </w:pPr>
      <w:r w:rsidRPr="0058752A">
        <w:rPr>
          <w:rFonts w:ascii="Century Gothic" w:hAnsi="Century Gothic"/>
        </w:rPr>
        <w:t>La mission principale est la mise en place d’une plateforme de gestion des secteurs offrant les services de blanchisserie, de laverie automobile, de bar restaurant et de vente des accessoires automobiles. La plateforme n’existe pas encore, il est question de la créer intégralement.</w:t>
      </w:r>
      <w:r>
        <w:rPr>
          <w:rFonts w:ascii="Century Gothic" w:hAnsi="Century Gothic"/>
        </w:rPr>
        <w:t xml:space="preserve"> </w:t>
      </w:r>
    </w:p>
    <w:p w:rsidR="004423ED" w:rsidRPr="0058752A" w:rsidRDefault="007A7E3C" w:rsidP="004423ED">
      <w:pPr>
        <w:jc w:val="both"/>
        <w:rPr>
          <w:rFonts w:ascii="Century Gothic" w:hAnsi="Century Gothic"/>
        </w:rPr>
      </w:pPr>
      <w:ins w:id="6" w:author="NOAH GALLUS" w:date="2023-10-28T05:30:00Z">
        <w:r>
          <w:rPr>
            <w:rFonts w:ascii="Century Gothic" w:hAnsi="Century Gothic"/>
          </w:rPr>
          <w:t xml:space="preserve">De manière supplémentaire, </w:t>
        </w:r>
      </w:ins>
      <w:del w:id="7" w:author="NOAH GALLUS" w:date="2023-10-28T05:30:00Z">
        <w:r w:rsidR="004423ED" w:rsidRPr="0058752A" w:rsidDel="007A7E3C">
          <w:rPr>
            <w:rFonts w:ascii="Century Gothic" w:hAnsi="Century Gothic"/>
          </w:rPr>
          <w:delText xml:space="preserve">Puis </w:delText>
        </w:r>
      </w:del>
      <w:r w:rsidR="004423ED" w:rsidRPr="0058752A">
        <w:rPr>
          <w:rFonts w:ascii="Century Gothic" w:hAnsi="Century Gothic"/>
        </w:rPr>
        <w:t>la création d’un site internet de présentation d</w:t>
      </w:r>
      <w:del w:id="8" w:author="NOAH GALLUS" w:date="2023-10-28T05:31:00Z">
        <w:r w:rsidR="004423ED" w:rsidRPr="0058752A" w:rsidDel="007A7E3C">
          <w:rPr>
            <w:rFonts w:ascii="Century Gothic" w:hAnsi="Century Gothic"/>
          </w:rPr>
          <w:delText>u</w:delText>
        </w:r>
      </w:del>
      <w:ins w:id="9" w:author="NOAH GALLUS" w:date="2023-10-28T05:31:00Z">
        <w:r>
          <w:rPr>
            <w:rFonts w:ascii="Century Gothic" w:hAnsi="Century Gothic"/>
          </w:rPr>
          <w:t>es</w:t>
        </w:r>
      </w:ins>
      <w:r w:rsidR="004423ED" w:rsidRPr="0058752A">
        <w:rPr>
          <w:rFonts w:ascii="Century Gothic" w:hAnsi="Century Gothic"/>
        </w:rPr>
        <w:t xml:space="preserve"> service</w:t>
      </w:r>
      <w:ins w:id="10" w:author="NOAH GALLUS" w:date="2023-10-28T05:31:00Z">
        <w:r>
          <w:rPr>
            <w:rFonts w:ascii="Century Gothic" w:hAnsi="Century Gothic"/>
          </w:rPr>
          <w:t>s</w:t>
        </w:r>
      </w:ins>
      <w:r w:rsidR="004423ED" w:rsidRPr="0058752A">
        <w:rPr>
          <w:rFonts w:ascii="Century Gothic" w:hAnsi="Century Gothic"/>
        </w:rPr>
        <w:t>, accessible</w:t>
      </w:r>
      <w:ins w:id="11" w:author="NOAH GALLUS" w:date="2023-10-28T05:31:00Z">
        <w:r>
          <w:rPr>
            <w:rFonts w:ascii="Century Gothic" w:hAnsi="Century Gothic"/>
          </w:rPr>
          <w:t>s</w:t>
        </w:r>
      </w:ins>
      <w:r w:rsidR="004423ED" w:rsidRPr="0058752A">
        <w:rPr>
          <w:rFonts w:ascii="Century Gothic" w:hAnsi="Century Gothic"/>
        </w:rPr>
        <w:t xml:space="preserve"> par tous les visiteurs et internautes du monde.</w:t>
      </w:r>
    </w:p>
    <w:p w:rsidR="0024050D" w:rsidRPr="00955E3B" w:rsidRDefault="00AA5340" w:rsidP="00AC238F">
      <w:pPr>
        <w:pStyle w:val="Titre1"/>
        <w:rPr>
          <w:rFonts w:ascii="Century Gothic" w:hAnsi="Century Gothic"/>
        </w:rPr>
      </w:pPr>
      <w:bookmarkStart w:id="12" w:name="_Toc149335709"/>
      <w:r w:rsidRPr="00955E3B">
        <w:rPr>
          <w:rFonts w:ascii="Century Gothic" w:hAnsi="Century Gothic"/>
        </w:rPr>
        <w:t xml:space="preserve">2. </w:t>
      </w:r>
      <w:r w:rsidR="0024050D" w:rsidRPr="00955E3B">
        <w:rPr>
          <w:rFonts w:ascii="Century Gothic" w:hAnsi="Century Gothic"/>
        </w:rPr>
        <w:t>L’ANALYSE DE LA DEMANDE</w:t>
      </w:r>
      <w:bookmarkEnd w:id="12"/>
    </w:p>
    <w:p w:rsidR="0024050D" w:rsidRPr="00955E3B" w:rsidRDefault="0024050D" w:rsidP="0024050D">
      <w:pPr>
        <w:rPr>
          <w:rFonts w:ascii="Century Gothic" w:hAnsi="Century Gothic"/>
        </w:rPr>
      </w:pPr>
    </w:p>
    <w:p w:rsidR="00DD5AF3" w:rsidRPr="00955E3B" w:rsidRDefault="00DD5AF3" w:rsidP="0024050D">
      <w:pPr>
        <w:rPr>
          <w:rFonts w:ascii="Century Gothic" w:hAnsi="Century Gothic"/>
        </w:rPr>
      </w:pPr>
      <w:r w:rsidRPr="00955E3B">
        <w:rPr>
          <w:rFonts w:ascii="Century Gothic" w:hAnsi="Century Gothic"/>
        </w:rPr>
        <w:t>La phase d’analyse et d’entretien</w:t>
      </w:r>
      <w:r w:rsidR="004423ED">
        <w:rPr>
          <w:rFonts w:ascii="Century Gothic" w:hAnsi="Century Gothic"/>
        </w:rPr>
        <w:t xml:space="preserve"> a permis de lister les </w:t>
      </w:r>
      <w:r w:rsidRPr="00955E3B">
        <w:rPr>
          <w:rFonts w:ascii="Century Gothic" w:hAnsi="Century Gothic"/>
        </w:rPr>
        <w:t>besoins suivants :</w:t>
      </w:r>
    </w:p>
    <w:p w:rsidR="00DD5AF3" w:rsidRPr="00EB056D" w:rsidRDefault="00EB056D" w:rsidP="00EB056D">
      <w:pPr>
        <w:rPr>
          <w:rFonts w:ascii="Century Gothic" w:hAnsi="Century Gothic"/>
          <w:i/>
        </w:rPr>
      </w:pPr>
      <w:r w:rsidRPr="00EB056D">
        <w:rPr>
          <w:rFonts w:ascii="Century Gothic" w:hAnsi="Century Gothic"/>
          <w:i/>
        </w:rPr>
        <w:t>(Voir cahier de charges</w:t>
      </w:r>
      <w:r w:rsidR="0082189B">
        <w:rPr>
          <w:rFonts w:ascii="Century Gothic" w:hAnsi="Century Gothic"/>
          <w:i/>
        </w:rPr>
        <w:t xml:space="preserve"> des besoins</w:t>
      </w:r>
      <w:r w:rsidRPr="00EB056D">
        <w:rPr>
          <w:rFonts w:ascii="Century Gothic" w:hAnsi="Century Gothic"/>
          <w:i/>
        </w:rPr>
        <w:t>)</w:t>
      </w:r>
    </w:p>
    <w:p w:rsidR="002856D9" w:rsidRPr="00955E3B" w:rsidDel="007A7E3C" w:rsidRDefault="00DD5AF3" w:rsidP="0024050D">
      <w:pPr>
        <w:rPr>
          <w:del w:id="13" w:author="NOAH GALLUS" w:date="2023-10-28T05:32:00Z"/>
          <w:rFonts w:ascii="Century Gothic" w:hAnsi="Century Gothic"/>
        </w:rPr>
      </w:pPr>
      <w:del w:id="14" w:author="NOAH GALLUS" w:date="2023-10-28T05:32:00Z">
        <w:r w:rsidRPr="00955E3B" w:rsidDel="007A7E3C">
          <w:rPr>
            <w:rFonts w:ascii="Century Gothic" w:hAnsi="Century Gothic"/>
          </w:rPr>
          <w:delText>Concrètement, l’entreprise</w:delText>
        </w:r>
        <w:r w:rsidR="0082189B" w:rsidDel="007A7E3C">
          <w:rPr>
            <w:rFonts w:ascii="Century Gothic" w:hAnsi="Century Gothic"/>
          </w:rPr>
          <w:delText xml:space="preserve"> </w:delText>
        </w:r>
        <w:r w:rsidR="0082189B" w:rsidRPr="0082189B" w:rsidDel="007A7E3C">
          <w:rPr>
            <w:rFonts w:ascii="Century Gothic" w:hAnsi="Century Gothic"/>
            <w:b/>
          </w:rPr>
          <w:delText>R-LAMO</w:delText>
        </w:r>
        <w:r w:rsidRPr="00955E3B" w:rsidDel="007A7E3C">
          <w:rPr>
            <w:rFonts w:ascii="Century Gothic" w:hAnsi="Century Gothic"/>
          </w:rPr>
          <w:delText xml:space="preserve"> a aujourd’hui bes</w:delText>
        </w:r>
        <w:r w:rsidR="00EB056D" w:rsidDel="007A7E3C">
          <w:rPr>
            <w:rFonts w:ascii="Century Gothic" w:hAnsi="Century Gothic"/>
          </w:rPr>
          <w:delText>oin de solutions permettant de gérer ses différents services (</w:delText>
        </w:r>
        <w:r w:rsidR="00EB056D" w:rsidRPr="0058752A" w:rsidDel="007A7E3C">
          <w:rPr>
            <w:rFonts w:ascii="Century Gothic" w:hAnsi="Century Gothic"/>
          </w:rPr>
          <w:delText>blanchisserie, de laverie automobile, de bar restaurant et de vente des accessoires automobiles</w:delText>
        </w:r>
        <w:r w:rsidR="00EB056D" w:rsidDel="007A7E3C">
          <w:rPr>
            <w:rFonts w:ascii="Century Gothic" w:hAnsi="Century Gothic"/>
          </w:rPr>
          <w:delText>).</w:delText>
        </w:r>
      </w:del>
    </w:p>
    <w:p w:rsidR="00DD5AF3" w:rsidRPr="00955E3B" w:rsidRDefault="00AA5340" w:rsidP="00AC238F">
      <w:pPr>
        <w:pStyle w:val="Titre1"/>
        <w:rPr>
          <w:rFonts w:ascii="Century Gothic" w:hAnsi="Century Gothic"/>
        </w:rPr>
      </w:pPr>
      <w:bookmarkStart w:id="15" w:name="_Toc149335710"/>
      <w:r w:rsidRPr="00955E3B">
        <w:rPr>
          <w:rFonts w:ascii="Century Gothic" w:hAnsi="Century Gothic"/>
        </w:rPr>
        <w:t xml:space="preserve">3. </w:t>
      </w:r>
      <w:r w:rsidR="00DD5AF3" w:rsidRPr="00955E3B">
        <w:rPr>
          <w:rFonts w:ascii="Century Gothic" w:hAnsi="Century Gothic"/>
        </w:rPr>
        <w:t>LES OBJECTIFS</w:t>
      </w:r>
      <w:bookmarkEnd w:id="15"/>
    </w:p>
    <w:p w:rsidR="00DD5AF3" w:rsidRPr="00955E3B" w:rsidRDefault="00DD5AF3" w:rsidP="00DD5AF3">
      <w:pPr>
        <w:rPr>
          <w:rFonts w:ascii="Century Gothic" w:hAnsi="Century Gothic"/>
        </w:rPr>
      </w:pPr>
    </w:p>
    <w:p w:rsidR="00DD5AF3" w:rsidRPr="00955E3B" w:rsidRDefault="00DD5AF3" w:rsidP="00DD5AF3">
      <w:pPr>
        <w:rPr>
          <w:rFonts w:ascii="Century Gothic" w:hAnsi="Century Gothic"/>
        </w:rPr>
      </w:pPr>
      <w:r w:rsidRPr="00955E3B">
        <w:rPr>
          <w:rFonts w:ascii="Century Gothic" w:hAnsi="Century Gothic"/>
        </w:rPr>
        <w:t>Nous pouvons résumer les objectifs comme suit :</w:t>
      </w:r>
    </w:p>
    <w:p w:rsidR="00DD5AF3" w:rsidRPr="00EB056D" w:rsidRDefault="00EA0FD0" w:rsidP="00EB056D">
      <w:pPr>
        <w:pStyle w:val="Paragraphedeliste"/>
        <w:numPr>
          <w:ilvl w:val="0"/>
          <w:numId w:val="23"/>
        </w:numPr>
        <w:rPr>
          <w:rFonts w:ascii="Century Gothic" w:hAnsi="Century Gothic"/>
        </w:rPr>
      </w:pPr>
      <w:r w:rsidRPr="00955E3B">
        <w:rPr>
          <w:rFonts w:ascii="Century Gothic" w:hAnsi="Century Gothic"/>
        </w:rPr>
        <w:t>Objectifs opérationnels :</w:t>
      </w:r>
      <w:r w:rsidR="00EB056D">
        <w:rPr>
          <w:rFonts w:ascii="Century Gothic" w:hAnsi="Century Gothic"/>
        </w:rPr>
        <w:t xml:space="preserve"> </w:t>
      </w:r>
      <w:r w:rsidR="00EB056D" w:rsidRPr="00EB056D">
        <w:rPr>
          <w:rFonts w:ascii="Century Gothic" w:hAnsi="Century Gothic"/>
          <w:color w:val="auto"/>
        </w:rPr>
        <w:t>Suivre la facturation, la gestion de stock, la performance et la discipline des employés et des acteurs.</w:t>
      </w:r>
    </w:p>
    <w:p w:rsidR="005D7E8D" w:rsidRPr="00955E3B" w:rsidRDefault="005D7E8D" w:rsidP="00DD5AF3">
      <w:pPr>
        <w:pStyle w:val="Paragraphedeliste"/>
        <w:numPr>
          <w:ilvl w:val="0"/>
          <w:numId w:val="23"/>
        </w:numPr>
        <w:rPr>
          <w:rFonts w:ascii="Century Gothic" w:hAnsi="Century Gothic"/>
        </w:rPr>
      </w:pPr>
      <w:r w:rsidRPr="00955E3B">
        <w:rPr>
          <w:rFonts w:ascii="Century Gothic" w:hAnsi="Century Gothic"/>
        </w:rPr>
        <w:t>Objectifs budgétaires :</w:t>
      </w:r>
      <w:ins w:id="16" w:author="NOAH GALLUS" w:date="2023-10-28T05:38:00Z">
        <w:r w:rsidR="00AE13F2">
          <w:rPr>
            <w:rFonts w:ascii="Century Gothic" w:hAnsi="Century Gothic"/>
          </w:rPr>
          <w:t xml:space="preserve"> </w:t>
        </w:r>
        <w:r w:rsidR="00AE13F2" w:rsidRPr="00AE13F2">
          <w:rPr>
            <w:rFonts w:ascii="Century Gothic" w:hAnsi="Century Gothic"/>
            <w:rPrChange w:id="17" w:author="NOAH GALLUS" w:date="2023-10-28T05:39:00Z">
              <w:rPr>
                <w:rFonts w:ascii="Century Gothic" w:hAnsi="Century Gothic"/>
                <w:lang w:val="en-ZA"/>
              </w:rPr>
            </w:rPrChange>
          </w:rPr>
          <w:t xml:space="preserve">(Ne s’agit-il pas du budget </w:t>
        </w:r>
      </w:ins>
      <w:ins w:id="18" w:author="NOAH GALLUS" w:date="2023-10-28T05:39:00Z">
        <w:r w:rsidR="00A15FFD" w:rsidRPr="00A15FFD">
          <w:rPr>
            <w:rFonts w:ascii="Century Gothic" w:hAnsi="Century Gothic"/>
          </w:rPr>
          <w:t>prévisionnel</w:t>
        </w:r>
        <w:r w:rsidR="00A15FFD">
          <w:rPr>
            <w:rFonts w:ascii="Century Gothic" w:hAnsi="Century Gothic"/>
          </w:rPr>
          <w:t xml:space="preserve"> ? Si oui, n’est-ce pas le client qui doit </w:t>
        </w:r>
      </w:ins>
      <w:ins w:id="19" w:author="NOAH GALLUS" w:date="2023-10-28T05:41:00Z">
        <w:r w:rsidR="00A15FFD">
          <w:rPr>
            <w:rFonts w:ascii="Century Gothic" w:hAnsi="Century Gothic"/>
          </w:rPr>
          <w:t>définir</w:t>
        </w:r>
      </w:ins>
      <w:ins w:id="20" w:author="NOAH GALLUS" w:date="2023-10-28T05:39:00Z">
        <w:r w:rsidR="00A15FFD">
          <w:rPr>
            <w:rFonts w:ascii="Century Gothic" w:hAnsi="Century Gothic"/>
          </w:rPr>
          <w:t xml:space="preserve"> son budget </w:t>
        </w:r>
      </w:ins>
      <w:ins w:id="21" w:author="NOAH GALLUS" w:date="2023-10-28T05:40:00Z">
        <w:r w:rsidR="00A15FFD">
          <w:rPr>
            <w:rFonts w:ascii="Century Gothic" w:hAnsi="Century Gothic"/>
          </w:rPr>
          <w:t>prévisionnel</w:t>
        </w:r>
      </w:ins>
      <w:ins w:id="22" w:author="NOAH GALLUS" w:date="2023-10-28T05:39:00Z">
        <w:r w:rsidR="00A15FFD">
          <w:rPr>
            <w:rFonts w:ascii="Century Gothic" w:hAnsi="Century Gothic"/>
          </w:rPr>
          <w:t xml:space="preserve"> qui sera amende par la maitrise d</w:t>
        </w:r>
      </w:ins>
      <w:ins w:id="23" w:author="NOAH GALLUS" w:date="2023-10-28T05:40:00Z">
        <w:r w:rsidR="00A15FFD">
          <w:rPr>
            <w:rFonts w:ascii="Century Gothic" w:hAnsi="Century Gothic"/>
          </w:rPr>
          <w:t>’œuvre ?</w:t>
        </w:r>
      </w:ins>
      <w:ins w:id="24" w:author="NOAH GALLUS" w:date="2023-10-28T05:38:00Z">
        <w:r w:rsidR="00AE13F2" w:rsidRPr="00AE13F2">
          <w:rPr>
            <w:rFonts w:ascii="Century Gothic" w:hAnsi="Century Gothic"/>
            <w:rPrChange w:id="25" w:author="NOAH GALLUS" w:date="2023-10-28T05:39:00Z">
              <w:rPr>
                <w:rFonts w:ascii="Century Gothic" w:hAnsi="Century Gothic"/>
                <w:lang w:val="en-ZA"/>
              </w:rPr>
            </w:rPrChange>
          </w:rPr>
          <w:t>)</w:t>
        </w:r>
      </w:ins>
    </w:p>
    <w:p w:rsidR="00DD5AF3" w:rsidRPr="00955E3B" w:rsidRDefault="00256FFC" w:rsidP="00DD5AF3">
      <w:pPr>
        <w:pStyle w:val="Paragraphedeliste"/>
        <w:numPr>
          <w:ilvl w:val="0"/>
          <w:numId w:val="23"/>
        </w:numPr>
        <w:rPr>
          <w:rFonts w:ascii="Century Gothic" w:hAnsi="Century Gothic"/>
        </w:rPr>
      </w:pPr>
      <w:r>
        <w:rPr>
          <w:rFonts w:ascii="Century Gothic" w:hAnsi="Century Gothic"/>
        </w:rPr>
        <w:t>Autres objectifs</w:t>
      </w:r>
      <w:r w:rsidR="00EA0FD0" w:rsidRPr="00955E3B">
        <w:rPr>
          <w:rFonts w:ascii="Century Gothic" w:hAnsi="Century Gothic"/>
          <w:color w:val="FF0000"/>
        </w:rPr>
        <w:t> </w:t>
      </w:r>
      <w:r w:rsidR="00EA0FD0" w:rsidRPr="00955E3B">
        <w:rPr>
          <w:rFonts w:ascii="Century Gothic" w:hAnsi="Century Gothic"/>
        </w:rPr>
        <w:t>:</w:t>
      </w:r>
      <w:ins w:id="26" w:author="NOAH GALLUS" w:date="2023-10-28T05:41:00Z">
        <w:r w:rsidR="00A15FFD">
          <w:rPr>
            <w:rFonts w:ascii="Century Gothic" w:hAnsi="Century Gothic"/>
          </w:rPr>
          <w:t xml:space="preserve"> la </w:t>
        </w:r>
        <w:r w:rsidR="005512A5">
          <w:rPr>
            <w:rFonts w:ascii="Century Gothic" w:hAnsi="Century Gothic"/>
          </w:rPr>
          <w:t>première</w:t>
        </w:r>
        <w:r w:rsidR="00A15FFD">
          <w:rPr>
            <w:rFonts w:ascii="Century Gothic" w:hAnsi="Century Gothic"/>
          </w:rPr>
          <w:t xml:space="preserve"> version de ce projet doit </w:t>
        </w:r>
        <w:r w:rsidR="005512A5">
          <w:rPr>
            <w:rFonts w:ascii="Century Gothic" w:hAnsi="Century Gothic"/>
          </w:rPr>
          <w:t>être</w:t>
        </w:r>
        <w:r w:rsidR="00A15FFD">
          <w:rPr>
            <w:rFonts w:ascii="Century Gothic" w:hAnsi="Century Gothic"/>
          </w:rPr>
          <w:t xml:space="preserve"> disponible le 15 </w:t>
        </w:r>
        <w:r w:rsidR="005512A5">
          <w:rPr>
            <w:rFonts w:ascii="Century Gothic" w:hAnsi="Century Gothic"/>
          </w:rPr>
          <w:t>décembre</w:t>
        </w:r>
        <w:r w:rsidR="00A15FFD">
          <w:rPr>
            <w:rFonts w:ascii="Century Gothic" w:hAnsi="Century Gothic"/>
          </w:rPr>
          <w:t xml:space="preserve"> 2023.</w:t>
        </w:r>
      </w:ins>
    </w:p>
    <w:p w:rsidR="00DD5AF3" w:rsidRPr="00955E3B" w:rsidRDefault="00DD5AF3" w:rsidP="00DD5AF3">
      <w:pPr>
        <w:rPr>
          <w:rFonts w:ascii="Century Gothic" w:hAnsi="Century Gothic"/>
        </w:rPr>
      </w:pPr>
      <w:r w:rsidRPr="00955E3B">
        <w:rPr>
          <w:rFonts w:ascii="Century Gothic" w:hAnsi="Century Gothic"/>
        </w:rPr>
        <w:t>Dans cette perspective, l’entreprise</w:t>
      </w:r>
      <w:r w:rsidR="0082189B">
        <w:rPr>
          <w:rFonts w:ascii="Century Gothic" w:hAnsi="Century Gothic"/>
        </w:rPr>
        <w:t xml:space="preserve"> </w:t>
      </w:r>
      <w:r w:rsidR="0082189B" w:rsidRPr="0082189B">
        <w:rPr>
          <w:rFonts w:ascii="Century Gothic" w:hAnsi="Century Gothic"/>
          <w:b/>
        </w:rPr>
        <w:t>R-LAMO</w:t>
      </w:r>
      <w:r w:rsidRPr="00955E3B">
        <w:rPr>
          <w:rFonts w:ascii="Century Gothic" w:hAnsi="Century Gothic"/>
        </w:rPr>
        <w:t xml:space="preserve"> envisage de …</w:t>
      </w:r>
    </w:p>
    <w:p w:rsidR="00DD5AF3" w:rsidRPr="00955E3B" w:rsidRDefault="00DD5AF3" w:rsidP="00DD5AF3">
      <w:pPr>
        <w:rPr>
          <w:rFonts w:ascii="Century Gothic" w:hAnsi="Century Gothic"/>
        </w:rPr>
      </w:pPr>
      <w:r w:rsidRPr="00955E3B">
        <w:rPr>
          <w:rFonts w:ascii="Century Gothic" w:hAnsi="Century Gothic"/>
        </w:rPr>
        <w:t xml:space="preserve">La piste la plus évidente pour répondre à cette problématique semble </w:t>
      </w:r>
      <w:r w:rsidR="00EA0FD0" w:rsidRPr="00955E3B">
        <w:rPr>
          <w:rFonts w:ascii="Century Gothic" w:hAnsi="Century Gothic"/>
        </w:rPr>
        <w:t xml:space="preserve">de </w:t>
      </w:r>
      <w:r w:rsidRPr="00955E3B">
        <w:rPr>
          <w:rFonts w:ascii="Century Gothic" w:hAnsi="Century Gothic"/>
        </w:rPr>
        <w:t>…</w:t>
      </w:r>
    </w:p>
    <w:p w:rsidR="00DD5AF3" w:rsidDel="007A7E3C" w:rsidRDefault="00DD5AF3" w:rsidP="00AC238F">
      <w:pPr>
        <w:pStyle w:val="Titre1"/>
        <w:rPr>
          <w:del w:id="27" w:author="NOAH GALLUS" w:date="2023-10-28T05:36:00Z"/>
          <w:rFonts w:ascii="Century Gothic" w:hAnsi="Century Gothic"/>
        </w:rPr>
      </w:pPr>
    </w:p>
    <w:p w:rsidR="0024050D" w:rsidRPr="00955E3B" w:rsidRDefault="00DD5AF3" w:rsidP="00AC238F">
      <w:pPr>
        <w:pStyle w:val="Titre1"/>
        <w:rPr>
          <w:rFonts w:ascii="Century Gothic" w:hAnsi="Century Gothic"/>
        </w:rPr>
      </w:pPr>
      <w:bookmarkStart w:id="28" w:name="_Toc149335711"/>
      <w:r w:rsidRPr="00955E3B">
        <w:rPr>
          <w:rFonts w:ascii="Century Gothic" w:hAnsi="Century Gothic"/>
        </w:rPr>
        <w:t xml:space="preserve">4. </w:t>
      </w:r>
      <w:r w:rsidR="00847D8E" w:rsidRPr="00955E3B">
        <w:rPr>
          <w:rFonts w:ascii="Century Gothic" w:hAnsi="Century Gothic"/>
        </w:rPr>
        <w:t xml:space="preserve">LA </w:t>
      </w:r>
      <w:r w:rsidRPr="00955E3B">
        <w:rPr>
          <w:rFonts w:ascii="Century Gothic" w:hAnsi="Century Gothic"/>
        </w:rPr>
        <w:t>SOLUTION</w:t>
      </w:r>
      <w:r w:rsidR="0024050D" w:rsidRPr="00955E3B">
        <w:rPr>
          <w:rFonts w:ascii="Century Gothic" w:hAnsi="Century Gothic"/>
        </w:rPr>
        <w:t xml:space="preserve"> PROPOSEE</w:t>
      </w:r>
      <w:bookmarkEnd w:id="28"/>
    </w:p>
    <w:p w:rsidR="0024050D" w:rsidRPr="00955E3B" w:rsidRDefault="0024050D" w:rsidP="0024050D">
      <w:pPr>
        <w:rPr>
          <w:rFonts w:ascii="Century Gothic" w:hAnsi="Century Gothic"/>
        </w:rPr>
      </w:pPr>
    </w:p>
    <w:p w:rsidR="0024050D" w:rsidRPr="00256FFC" w:rsidRDefault="00EA0FD0" w:rsidP="00AC238F">
      <w:pPr>
        <w:pStyle w:val="Titre2"/>
        <w:rPr>
          <w:rFonts w:ascii="Century Gothic" w:hAnsi="Century Gothic"/>
          <w:color w:val="17365D" w:themeColor="text2" w:themeShade="BF"/>
        </w:rPr>
      </w:pPr>
      <w:bookmarkStart w:id="29" w:name="_Toc149335712"/>
      <w:r w:rsidRPr="00256FFC">
        <w:rPr>
          <w:rFonts w:ascii="Century Gothic" w:hAnsi="Century Gothic"/>
          <w:color w:val="17365D" w:themeColor="text2" w:themeShade="BF"/>
        </w:rPr>
        <w:lastRenderedPageBreak/>
        <w:t>4</w:t>
      </w:r>
      <w:r w:rsidR="00AA5340" w:rsidRPr="00256FFC">
        <w:rPr>
          <w:rFonts w:ascii="Century Gothic" w:hAnsi="Century Gothic"/>
          <w:color w:val="17365D" w:themeColor="text2" w:themeShade="BF"/>
        </w:rPr>
        <w:t>.1 Les</w:t>
      </w:r>
      <w:r w:rsidR="0024050D" w:rsidRPr="00256FFC">
        <w:rPr>
          <w:rFonts w:ascii="Century Gothic" w:hAnsi="Century Gothic"/>
          <w:color w:val="17365D" w:themeColor="text2" w:themeShade="BF"/>
        </w:rPr>
        <w:t xml:space="preserve"> résultats attendus</w:t>
      </w:r>
      <w:bookmarkEnd w:id="29"/>
    </w:p>
    <w:p w:rsidR="00AC238F" w:rsidRPr="00955E3B" w:rsidRDefault="00AC238F" w:rsidP="0024050D">
      <w:pPr>
        <w:rPr>
          <w:rFonts w:ascii="Century Gothic" w:hAnsi="Century Gothic"/>
        </w:rPr>
      </w:pPr>
    </w:p>
    <w:p w:rsidR="00DD5AF3" w:rsidRPr="00955E3B" w:rsidRDefault="00DD5AF3" w:rsidP="0024050D">
      <w:pPr>
        <w:rPr>
          <w:rFonts w:ascii="Century Gothic" w:hAnsi="Century Gothic"/>
        </w:rPr>
      </w:pPr>
      <w:r w:rsidRPr="00955E3B">
        <w:rPr>
          <w:rFonts w:ascii="Century Gothic" w:hAnsi="Century Gothic"/>
        </w:rPr>
        <w:t>La solution devra permettre d’arriver aux résultats suivants :</w:t>
      </w:r>
    </w:p>
    <w:p w:rsidR="00DD5AF3" w:rsidRPr="00955E3B" w:rsidRDefault="00DD5AF3" w:rsidP="00DD5AF3">
      <w:pPr>
        <w:pStyle w:val="Paragraphedeliste"/>
        <w:numPr>
          <w:ilvl w:val="0"/>
          <w:numId w:val="23"/>
        </w:numPr>
        <w:rPr>
          <w:rFonts w:ascii="Century Gothic" w:hAnsi="Century Gothic"/>
        </w:rPr>
      </w:pPr>
      <w:r w:rsidRPr="00955E3B">
        <w:rPr>
          <w:rFonts w:ascii="Century Gothic" w:hAnsi="Century Gothic"/>
        </w:rPr>
        <w:t>Résultats en terme de produit</w:t>
      </w:r>
      <w:r w:rsidR="00EA0FD0" w:rsidRPr="00955E3B">
        <w:rPr>
          <w:rFonts w:ascii="Century Gothic" w:hAnsi="Century Gothic"/>
        </w:rPr>
        <w:t>, d’utilité, ou</w:t>
      </w:r>
      <w:r w:rsidRPr="00955E3B">
        <w:rPr>
          <w:rFonts w:ascii="Century Gothic" w:hAnsi="Century Gothic"/>
        </w:rPr>
        <w:t xml:space="preserve"> de service rendu :</w:t>
      </w:r>
      <w:r w:rsidR="0082189B">
        <w:rPr>
          <w:rFonts w:ascii="Century Gothic" w:hAnsi="Century Gothic"/>
        </w:rPr>
        <w:t xml:space="preserve"> </w:t>
      </w:r>
      <w:r w:rsidR="0082189B">
        <w:rPr>
          <w:rFonts w:ascii="Century Gothic" w:hAnsi="Century Gothic"/>
          <w:color w:val="auto"/>
        </w:rPr>
        <w:t xml:space="preserve">Une application complète permettant la gestion des différents services qu’offre </w:t>
      </w:r>
      <w:r w:rsidR="0082189B" w:rsidRPr="00B67CD4">
        <w:rPr>
          <w:rFonts w:ascii="Century Gothic" w:hAnsi="Century Gothic"/>
          <w:b/>
          <w:color w:val="auto"/>
        </w:rPr>
        <w:t>R-LAMO</w:t>
      </w:r>
      <w:r w:rsidR="0082189B">
        <w:rPr>
          <w:rFonts w:ascii="Century Gothic" w:hAnsi="Century Gothic"/>
          <w:color w:val="auto"/>
        </w:rPr>
        <w:t>.</w:t>
      </w:r>
    </w:p>
    <w:p w:rsidR="00DD5AF3" w:rsidRPr="00955E3B" w:rsidRDefault="00DD5AF3" w:rsidP="00DD5AF3">
      <w:pPr>
        <w:pStyle w:val="Paragraphedeliste"/>
        <w:numPr>
          <w:ilvl w:val="0"/>
          <w:numId w:val="23"/>
        </w:numPr>
        <w:rPr>
          <w:rFonts w:ascii="Century Gothic" w:hAnsi="Century Gothic"/>
        </w:rPr>
      </w:pPr>
      <w:r w:rsidRPr="00955E3B">
        <w:rPr>
          <w:rFonts w:ascii="Century Gothic" w:hAnsi="Century Gothic"/>
        </w:rPr>
        <w:t>Résultats en terme de coût :</w:t>
      </w:r>
    </w:p>
    <w:p w:rsidR="00DD5AF3" w:rsidRPr="00955E3B" w:rsidRDefault="00DD5AF3" w:rsidP="00DD5AF3">
      <w:pPr>
        <w:pStyle w:val="Paragraphedeliste"/>
        <w:numPr>
          <w:ilvl w:val="0"/>
          <w:numId w:val="23"/>
        </w:numPr>
        <w:rPr>
          <w:rFonts w:ascii="Century Gothic" w:hAnsi="Century Gothic"/>
        </w:rPr>
      </w:pPr>
      <w:r w:rsidRPr="00955E3B">
        <w:rPr>
          <w:rFonts w:ascii="Century Gothic" w:hAnsi="Century Gothic"/>
        </w:rPr>
        <w:t>Résultats en terme de délai :</w:t>
      </w:r>
    </w:p>
    <w:p w:rsidR="00DD5AF3" w:rsidRPr="00955E3B" w:rsidRDefault="00DD5AF3" w:rsidP="0024050D">
      <w:pPr>
        <w:rPr>
          <w:rFonts w:ascii="Century Gothic" w:hAnsi="Century Gothic"/>
        </w:rPr>
      </w:pPr>
    </w:p>
    <w:p w:rsidR="0024050D" w:rsidRPr="00256FFC" w:rsidRDefault="00EA0FD0" w:rsidP="00AC238F">
      <w:pPr>
        <w:pStyle w:val="Titre2"/>
        <w:rPr>
          <w:rFonts w:ascii="Century Gothic" w:hAnsi="Century Gothic"/>
          <w:color w:val="17365D" w:themeColor="text2" w:themeShade="BF"/>
        </w:rPr>
      </w:pPr>
      <w:bookmarkStart w:id="30" w:name="_Toc149335713"/>
      <w:r w:rsidRPr="00256FFC">
        <w:rPr>
          <w:rFonts w:ascii="Century Gothic" w:hAnsi="Century Gothic"/>
          <w:color w:val="17365D" w:themeColor="text2" w:themeShade="BF"/>
        </w:rPr>
        <w:t>4</w:t>
      </w:r>
      <w:r w:rsidR="00AA5340" w:rsidRPr="00256FFC">
        <w:rPr>
          <w:rFonts w:ascii="Century Gothic" w:hAnsi="Century Gothic"/>
          <w:color w:val="17365D" w:themeColor="text2" w:themeShade="BF"/>
        </w:rPr>
        <w:t xml:space="preserve">.2 </w:t>
      </w:r>
      <w:del w:id="31" w:author="NOAH GALLUS" w:date="2023-10-28T05:43:00Z">
        <w:r w:rsidRPr="00256FFC" w:rsidDel="005512A5">
          <w:rPr>
            <w:rFonts w:ascii="Century Gothic" w:hAnsi="Century Gothic"/>
            <w:color w:val="17365D" w:themeColor="text2" w:themeShade="BF"/>
          </w:rPr>
          <w:delText>Descriptif de la solution proposée</w:delText>
        </w:r>
        <w:r w:rsidR="0024050D" w:rsidRPr="00256FFC" w:rsidDel="005512A5">
          <w:rPr>
            <w:rFonts w:ascii="Century Gothic" w:hAnsi="Century Gothic"/>
            <w:color w:val="17365D" w:themeColor="text2" w:themeShade="BF"/>
          </w:rPr>
          <w:delText xml:space="preserve"> </w:delText>
        </w:r>
        <w:r w:rsidR="00955E3B" w:rsidRPr="00256FFC" w:rsidDel="005512A5">
          <w:rPr>
            <w:rFonts w:ascii="Century Gothic" w:hAnsi="Century Gothic"/>
            <w:color w:val="17365D" w:themeColor="text2" w:themeShade="BF"/>
          </w:rPr>
          <w:delText>et p</w:delText>
        </w:r>
      </w:del>
      <w:ins w:id="32" w:author="NOAH GALLUS" w:date="2023-10-28T05:43:00Z">
        <w:r w:rsidR="005512A5">
          <w:rPr>
            <w:rFonts w:ascii="Century Gothic" w:hAnsi="Century Gothic"/>
            <w:color w:val="17365D" w:themeColor="text2" w:themeShade="BF"/>
          </w:rPr>
          <w:t>P</w:t>
        </w:r>
      </w:ins>
      <w:r w:rsidR="00955E3B" w:rsidRPr="00256FFC">
        <w:rPr>
          <w:rFonts w:ascii="Century Gothic" w:hAnsi="Century Gothic"/>
          <w:color w:val="17365D" w:themeColor="text2" w:themeShade="BF"/>
        </w:rPr>
        <w:t>lan d’action</w:t>
      </w:r>
      <w:bookmarkEnd w:id="30"/>
    </w:p>
    <w:p w:rsidR="0024050D" w:rsidRPr="00955E3B" w:rsidDel="007A7E3C" w:rsidRDefault="0024050D" w:rsidP="0024050D">
      <w:pPr>
        <w:rPr>
          <w:del w:id="33" w:author="NOAH GALLUS" w:date="2023-10-28T05:37:00Z"/>
          <w:rFonts w:ascii="Century Gothic" w:hAnsi="Century Gothic"/>
        </w:rPr>
      </w:pPr>
    </w:p>
    <w:p w:rsidR="00A42C9B" w:rsidRPr="00A42C9B" w:rsidDel="007A7E3C" w:rsidRDefault="00A42C9B" w:rsidP="00955E3B">
      <w:pPr>
        <w:jc w:val="both"/>
        <w:rPr>
          <w:del w:id="34" w:author="NOAH GALLUS" w:date="2023-10-28T05:37:00Z"/>
          <w:rFonts w:ascii="Century Gothic" w:hAnsi="Century Gothic" w:cstheme="minorHAnsi"/>
          <w:b/>
          <w:sz w:val="28"/>
        </w:rPr>
      </w:pPr>
      <w:del w:id="35" w:author="NOAH GALLUS" w:date="2023-10-28T05:37:00Z">
        <w:r w:rsidRPr="00A42C9B" w:rsidDel="007A7E3C">
          <w:rPr>
            <w:rFonts w:ascii="Century Gothic" w:hAnsi="Century Gothic" w:cstheme="minorHAnsi"/>
            <w:b/>
            <w:sz w:val="28"/>
          </w:rPr>
          <w:delText>Solutions techniques :</w:delText>
        </w:r>
      </w:del>
    </w:p>
    <w:p w:rsidR="00955E3B" w:rsidRPr="0058752A" w:rsidDel="007A7E3C" w:rsidRDefault="00955E3B" w:rsidP="00955E3B">
      <w:pPr>
        <w:jc w:val="both"/>
        <w:rPr>
          <w:del w:id="36" w:author="NOAH GALLUS" w:date="2023-10-28T05:37:00Z"/>
          <w:rFonts w:ascii="Century Gothic" w:hAnsi="Century Gothic" w:cstheme="minorHAnsi"/>
        </w:rPr>
      </w:pPr>
      <w:del w:id="37" w:author="NOAH GALLUS" w:date="2023-10-28T05:37:00Z">
        <w:r w:rsidRPr="0058752A" w:rsidDel="007A7E3C">
          <w:rPr>
            <w:rFonts w:ascii="Century Gothic" w:hAnsi="Century Gothic" w:cstheme="minorHAnsi"/>
          </w:rPr>
          <w:delText>Les solutions techniques utilisées seront :</w:delText>
        </w:r>
      </w:del>
    </w:p>
    <w:p w:rsidR="00955E3B" w:rsidRPr="0058752A" w:rsidDel="007A7E3C" w:rsidRDefault="00955E3B" w:rsidP="00955E3B">
      <w:pPr>
        <w:pStyle w:val="Paragraphedeliste"/>
        <w:numPr>
          <w:ilvl w:val="0"/>
          <w:numId w:val="24"/>
        </w:numPr>
        <w:spacing w:after="160" w:line="259" w:lineRule="auto"/>
        <w:jc w:val="both"/>
        <w:rPr>
          <w:del w:id="38" w:author="NOAH GALLUS" w:date="2023-10-28T05:37:00Z"/>
          <w:rFonts w:ascii="Century Gothic" w:hAnsi="Century Gothic" w:cstheme="minorHAnsi"/>
        </w:rPr>
      </w:pPr>
      <w:del w:id="39" w:author="NOAH GALLUS" w:date="2023-10-28T05:37:00Z">
        <w:r w:rsidRPr="0058752A" w:rsidDel="007A7E3C">
          <w:rPr>
            <w:rFonts w:ascii="Century Gothic" w:hAnsi="Century Gothic" w:cstheme="minorHAnsi"/>
          </w:rPr>
          <w:delText>Le Framework PHP Laravel pour le développement de notre plateforme.</w:delText>
        </w:r>
      </w:del>
    </w:p>
    <w:p w:rsidR="00955E3B" w:rsidDel="007A7E3C" w:rsidRDefault="00955E3B" w:rsidP="00955E3B">
      <w:pPr>
        <w:pStyle w:val="Paragraphedeliste"/>
        <w:numPr>
          <w:ilvl w:val="0"/>
          <w:numId w:val="24"/>
        </w:numPr>
        <w:spacing w:after="160" w:line="259" w:lineRule="auto"/>
        <w:jc w:val="both"/>
        <w:rPr>
          <w:del w:id="40" w:author="NOAH GALLUS" w:date="2023-10-28T05:37:00Z"/>
          <w:rFonts w:ascii="Century Gothic" w:hAnsi="Century Gothic" w:cstheme="minorHAnsi"/>
        </w:rPr>
      </w:pPr>
      <w:del w:id="41" w:author="NOAH GALLUS" w:date="2023-10-28T05:37:00Z">
        <w:r w:rsidRPr="0058752A" w:rsidDel="007A7E3C">
          <w:rPr>
            <w:rFonts w:ascii="Century Gothic" w:hAnsi="Century Gothic" w:cstheme="minorHAnsi"/>
          </w:rPr>
          <w:delText>Le CMS (Content Management System) WordPress adapté à un thème professionnel pour le site internet d’accueil du service.</w:delText>
        </w:r>
      </w:del>
    </w:p>
    <w:p w:rsidR="00955E3B" w:rsidRPr="0058752A" w:rsidDel="007A7E3C" w:rsidRDefault="00955E3B" w:rsidP="00955E3B">
      <w:pPr>
        <w:pStyle w:val="Paragraphedeliste"/>
        <w:numPr>
          <w:ilvl w:val="0"/>
          <w:numId w:val="24"/>
        </w:numPr>
        <w:spacing w:after="160" w:line="259" w:lineRule="auto"/>
        <w:jc w:val="both"/>
        <w:rPr>
          <w:del w:id="42" w:author="NOAH GALLUS" w:date="2023-10-28T05:37:00Z"/>
          <w:rFonts w:ascii="Century Gothic" w:hAnsi="Century Gothic" w:cstheme="minorHAnsi"/>
        </w:rPr>
      </w:pPr>
      <w:del w:id="43" w:author="NOAH GALLUS" w:date="2023-10-28T05:37:00Z">
        <w:r w:rsidDel="007A7E3C">
          <w:rPr>
            <w:rFonts w:ascii="Century Gothic" w:hAnsi="Century Gothic" w:cstheme="minorHAnsi"/>
          </w:rPr>
          <w:delText>Un hébergement dédié pour le déploiement de nos solutions.</w:delText>
        </w:r>
      </w:del>
    </w:p>
    <w:p w:rsidR="00A42C9B" w:rsidRPr="005512A5" w:rsidDel="005512A5" w:rsidRDefault="00A42C9B" w:rsidP="00955E3B">
      <w:pPr>
        <w:pStyle w:val="Paragraphedeliste"/>
        <w:numPr>
          <w:ilvl w:val="0"/>
          <w:numId w:val="24"/>
        </w:numPr>
        <w:spacing w:after="160" w:line="259" w:lineRule="auto"/>
        <w:jc w:val="both"/>
        <w:rPr>
          <w:del w:id="44" w:author="NOAH GALLUS" w:date="2023-10-28T05:43:00Z"/>
          <w:rFonts w:ascii="Century Gothic" w:hAnsi="Century Gothic"/>
          <w:rPrChange w:id="45" w:author="NOAH GALLUS" w:date="2023-10-28T05:43:00Z">
            <w:rPr>
              <w:del w:id="46" w:author="NOAH GALLUS" w:date="2023-10-28T05:43:00Z"/>
            </w:rPr>
          </w:rPrChange>
        </w:rPr>
        <w:pPrChange w:id="47" w:author="NOAH GALLUS" w:date="2023-10-28T05:43:00Z">
          <w:pPr>
            <w:jc w:val="both"/>
          </w:pPr>
        </w:pPrChange>
      </w:pPr>
    </w:p>
    <w:p w:rsidR="00955E3B" w:rsidRPr="00A42C9B" w:rsidDel="005512A5" w:rsidRDefault="00A42C9B" w:rsidP="00955E3B">
      <w:pPr>
        <w:jc w:val="both"/>
        <w:rPr>
          <w:del w:id="48" w:author="NOAH GALLUS" w:date="2023-10-28T05:43:00Z"/>
          <w:rFonts w:ascii="Century Gothic" w:hAnsi="Century Gothic"/>
          <w:b/>
          <w:sz w:val="28"/>
        </w:rPr>
      </w:pPr>
      <w:del w:id="49" w:author="NOAH GALLUS" w:date="2023-10-28T05:43:00Z">
        <w:r w:rsidRPr="00A42C9B" w:rsidDel="005512A5">
          <w:rPr>
            <w:rFonts w:ascii="Century Gothic" w:hAnsi="Century Gothic"/>
            <w:b/>
            <w:sz w:val="28"/>
          </w:rPr>
          <w:delText>Plan d’action :</w:delText>
        </w:r>
      </w:del>
    </w:p>
    <w:p w:rsidR="00955E3B" w:rsidRPr="0058752A" w:rsidRDefault="00955E3B" w:rsidP="00955E3B">
      <w:pPr>
        <w:jc w:val="both"/>
        <w:rPr>
          <w:rFonts w:ascii="Century Gothic" w:hAnsi="Century Gothic"/>
        </w:rPr>
      </w:pPr>
      <w:r w:rsidRPr="0058752A">
        <w:rPr>
          <w:rFonts w:ascii="Century Gothic" w:hAnsi="Century Gothic"/>
        </w:rPr>
        <w:t>Les travaux se feront en plusieurs phases composées également de plusieurs étapes pour que les besoins soient respectés et que les solutions soient à votre image :</w:t>
      </w:r>
    </w:p>
    <w:p w:rsidR="00955E3B" w:rsidRPr="0058752A" w:rsidRDefault="00AC6248" w:rsidP="00955E3B">
      <w:pPr>
        <w:jc w:val="both"/>
        <w:rPr>
          <w:rFonts w:ascii="Century Gothic" w:hAnsi="Century Gothic"/>
          <w:sz w:val="24"/>
        </w:rPr>
      </w:pPr>
      <w:r w:rsidRPr="00AC6248">
        <w:rPr>
          <w:rFonts w:ascii="Century Gothic" w:hAnsi="Century Gothic"/>
          <w:b/>
          <w:color w:val="17365D" w:themeColor="text2" w:themeShade="BF"/>
          <w:sz w:val="24"/>
          <w:u w:val="single"/>
        </w:rPr>
        <w:t>PARTIE 1</w:t>
      </w:r>
      <w:r w:rsidR="003705F3">
        <w:rPr>
          <w:rFonts w:ascii="Century Gothic" w:hAnsi="Century Gothic"/>
          <w:b/>
          <w:sz w:val="24"/>
        </w:rPr>
        <w:t xml:space="preserve"> : </w:t>
      </w:r>
      <w:r w:rsidR="00955E3B" w:rsidRPr="0058752A">
        <w:rPr>
          <w:rFonts w:ascii="Century Gothic" w:hAnsi="Century Gothic"/>
          <w:b/>
          <w:sz w:val="24"/>
        </w:rPr>
        <w:t>MISE EN PLACE DE LA PLATE-FORME DE GESTION</w:t>
      </w:r>
    </w:p>
    <w:p w:rsidR="00955E3B" w:rsidRDefault="00955E3B" w:rsidP="00955E3B">
      <w:pPr>
        <w:jc w:val="both"/>
        <w:rPr>
          <w:rFonts w:ascii="Century Gothic" w:hAnsi="Century Gothic"/>
          <w:b/>
          <w:sz w:val="24"/>
        </w:rPr>
      </w:pPr>
      <w:r w:rsidRPr="0058752A">
        <w:rPr>
          <w:rFonts w:ascii="Century Gothic" w:hAnsi="Century Gothic"/>
          <w:b/>
          <w:color w:val="244061" w:themeColor="accent1" w:themeShade="80"/>
          <w:sz w:val="24"/>
        </w:rPr>
        <w:t>PHASE 1 </w:t>
      </w:r>
      <w:r w:rsidRPr="0058752A">
        <w:rPr>
          <w:rFonts w:ascii="Century Gothic" w:hAnsi="Century Gothic"/>
          <w:b/>
          <w:sz w:val="24"/>
        </w:rPr>
        <w:t>: ANALYSE DES BESOIN</w:t>
      </w:r>
      <w:ins w:id="50" w:author="NOAH GALLUS" w:date="2023-10-28T05:44:00Z">
        <w:r w:rsidR="005512A5">
          <w:rPr>
            <w:rFonts w:ascii="Century Gothic" w:hAnsi="Century Gothic"/>
            <w:b/>
            <w:sz w:val="24"/>
          </w:rPr>
          <w:t>S</w:t>
        </w:r>
      </w:ins>
      <w:r w:rsidRPr="0058752A">
        <w:rPr>
          <w:rFonts w:ascii="Century Gothic" w:hAnsi="Century Gothic"/>
          <w:b/>
          <w:sz w:val="24"/>
        </w:rPr>
        <w:t xml:space="preserve"> ET CONCEPTION </w:t>
      </w:r>
      <w:del w:id="51" w:author="NOAH GALLUS" w:date="2023-10-28T05:46:00Z">
        <w:r w:rsidRPr="0058752A" w:rsidDel="005512A5">
          <w:rPr>
            <w:rFonts w:ascii="Century Gothic" w:hAnsi="Century Gothic"/>
            <w:b/>
            <w:sz w:val="24"/>
          </w:rPr>
          <w:delText>FONCTIONNELLE</w:delText>
        </w:r>
      </w:del>
    </w:p>
    <w:p w:rsidR="006476C8" w:rsidRPr="006476C8" w:rsidRDefault="006476C8" w:rsidP="00955E3B">
      <w:pPr>
        <w:jc w:val="both"/>
        <w:rPr>
          <w:rFonts w:ascii="Century Gothic" w:hAnsi="Century Gothic"/>
          <w:sz w:val="24"/>
        </w:rPr>
      </w:pPr>
      <w:r>
        <w:rPr>
          <w:rFonts w:ascii="Century Gothic" w:hAnsi="Century Gothic"/>
          <w:sz w:val="24"/>
        </w:rPr>
        <w:t>Cette phase consistera à faire une analyse détaillée des besoins exprimé</w:t>
      </w:r>
      <w:ins w:id="52" w:author="NOAH GALLUS" w:date="2023-10-28T05:44:00Z">
        <w:r w:rsidR="005512A5">
          <w:rPr>
            <w:rFonts w:ascii="Century Gothic" w:hAnsi="Century Gothic"/>
            <w:sz w:val="24"/>
          </w:rPr>
          <w:t>s, d</w:t>
        </w:r>
      </w:ins>
      <w:ins w:id="53" w:author="NOAH GALLUS" w:date="2023-10-28T05:45:00Z">
        <w:r w:rsidR="005512A5">
          <w:rPr>
            <w:rFonts w:ascii="Century Gothic" w:hAnsi="Century Gothic"/>
            <w:sz w:val="24"/>
          </w:rPr>
          <w:t>’identifier</w:t>
        </w:r>
      </w:ins>
      <w:del w:id="54" w:author="NOAH GALLUS" w:date="2023-10-28T05:45:00Z">
        <w:r w:rsidDel="005512A5">
          <w:rPr>
            <w:rFonts w:ascii="Century Gothic" w:hAnsi="Century Gothic"/>
            <w:sz w:val="24"/>
          </w:rPr>
          <w:delText xml:space="preserve"> et d</w:delText>
        </w:r>
      </w:del>
      <w:ins w:id="55" w:author="NOAH GALLUS" w:date="2023-10-28T05:45:00Z">
        <w:r w:rsidR="005512A5">
          <w:rPr>
            <w:rFonts w:ascii="Century Gothic" w:hAnsi="Century Gothic"/>
            <w:sz w:val="24"/>
          </w:rPr>
          <w:t>l</w:t>
        </w:r>
      </w:ins>
      <w:r>
        <w:rPr>
          <w:rFonts w:ascii="Century Gothic" w:hAnsi="Century Gothic"/>
          <w:sz w:val="24"/>
        </w:rPr>
        <w:t>es différentes fonctionnalités</w:t>
      </w:r>
      <w:ins w:id="56" w:author="NOAH GALLUS" w:date="2023-10-28T05:45:00Z">
        <w:r w:rsidR="005512A5">
          <w:rPr>
            <w:rFonts w:ascii="Century Gothic" w:hAnsi="Century Gothic"/>
            <w:sz w:val="24"/>
          </w:rPr>
          <w:t xml:space="preserve"> et </w:t>
        </w:r>
      </w:ins>
      <w:del w:id="57" w:author="NOAH GALLUS" w:date="2023-10-28T05:45:00Z">
        <w:r w:rsidDel="005512A5">
          <w:rPr>
            <w:rFonts w:ascii="Century Gothic" w:hAnsi="Century Gothic"/>
            <w:sz w:val="24"/>
          </w:rPr>
          <w:delText xml:space="preserve">, ainsi </w:delText>
        </w:r>
      </w:del>
      <w:del w:id="58" w:author="NOAH GALLUS" w:date="2023-10-28T05:46:00Z">
        <w:r w:rsidDel="005512A5">
          <w:rPr>
            <w:rFonts w:ascii="Century Gothic" w:hAnsi="Century Gothic"/>
            <w:sz w:val="24"/>
          </w:rPr>
          <w:delText>que la</w:delText>
        </w:r>
      </w:del>
      <w:r>
        <w:rPr>
          <w:rFonts w:ascii="Century Gothic" w:hAnsi="Century Gothic"/>
          <w:sz w:val="24"/>
        </w:rPr>
        <w:t xml:space="preserve"> </w:t>
      </w:r>
      <w:del w:id="59" w:author="NOAH GALLUS" w:date="2023-10-28T05:47:00Z">
        <w:r w:rsidDel="00296779">
          <w:rPr>
            <w:rFonts w:ascii="Century Gothic" w:hAnsi="Century Gothic"/>
            <w:sz w:val="24"/>
          </w:rPr>
          <w:delText>conce</w:delText>
        </w:r>
        <w:r w:rsidDel="005512A5">
          <w:rPr>
            <w:rFonts w:ascii="Century Gothic" w:hAnsi="Century Gothic"/>
            <w:sz w:val="24"/>
          </w:rPr>
          <w:delText>pt</w:delText>
        </w:r>
        <w:r w:rsidDel="00296779">
          <w:rPr>
            <w:rFonts w:ascii="Century Gothic" w:hAnsi="Century Gothic"/>
            <w:sz w:val="24"/>
          </w:rPr>
          <w:delText>i</w:delText>
        </w:r>
        <w:r w:rsidDel="005512A5">
          <w:rPr>
            <w:rFonts w:ascii="Century Gothic" w:hAnsi="Century Gothic"/>
            <w:sz w:val="24"/>
          </w:rPr>
          <w:delText xml:space="preserve">on technique de </w:delText>
        </w:r>
        <w:r w:rsidDel="00296779">
          <w:rPr>
            <w:rFonts w:ascii="Century Gothic" w:hAnsi="Century Gothic"/>
            <w:sz w:val="24"/>
          </w:rPr>
          <w:delText>la</w:delText>
        </w:r>
      </w:del>
      <w:ins w:id="60" w:author="NOAH GALLUS" w:date="2023-10-28T05:47:00Z">
        <w:r w:rsidR="00296779">
          <w:rPr>
            <w:rFonts w:ascii="Century Gothic" w:hAnsi="Century Gothic"/>
            <w:sz w:val="24"/>
          </w:rPr>
          <w:t>concevoir la</w:t>
        </w:r>
      </w:ins>
      <w:r>
        <w:rPr>
          <w:rFonts w:ascii="Century Gothic" w:hAnsi="Century Gothic"/>
          <w:sz w:val="24"/>
        </w:rPr>
        <w:t xml:space="preserve"> future solution.</w:t>
      </w:r>
    </w:p>
    <w:p w:rsidR="00955E3B" w:rsidRPr="0058752A" w:rsidRDefault="00955E3B" w:rsidP="00955E3B">
      <w:pPr>
        <w:jc w:val="both"/>
        <w:rPr>
          <w:rFonts w:ascii="Century Gothic" w:hAnsi="Century Gothic"/>
          <w:b/>
          <w:sz w:val="24"/>
        </w:rPr>
      </w:pPr>
      <w:r w:rsidRPr="0058752A">
        <w:rPr>
          <w:rFonts w:ascii="Century Gothic" w:hAnsi="Century Gothic"/>
          <w:b/>
          <w:sz w:val="24"/>
        </w:rPr>
        <w:t>Etape 1 : Analyse des besoins</w:t>
      </w:r>
    </w:p>
    <w:p w:rsidR="00955E3B" w:rsidRPr="0058752A" w:rsidRDefault="00955E3B" w:rsidP="00955E3B">
      <w:pPr>
        <w:jc w:val="both"/>
        <w:rPr>
          <w:rFonts w:ascii="Century Gothic" w:hAnsi="Century Gothic"/>
          <w:b/>
          <w:sz w:val="24"/>
        </w:rPr>
      </w:pPr>
      <w:r w:rsidRPr="0058752A">
        <w:rPr>
          <w:rFonts w:ascii="Century Gothic" w:hAnsi="Century Gothic"/>
          <w:b/>
          <w:sz w:val="24"/>
        </w:rPr>
        <w:t>Etape 2 : Conception fonctionnelle et technique</w:t>
      </w:r>
    </w:p>
    <w:p w:rsidR="00955E3B" w:rsidRPr="0058752A" w:rsidRDefault="00955E3B" w:rsidP="00955E3B">
      <w:pPr>
        <w:jc w:val="both"/>
        <w:rPr>
          <w:rFonts w:ascii="Century Gothic" w:hAnsi="Century Gothic"/>
          <w:b/>
          <w:sz w:val="24"/>
        </w:rPr>
      </w:pPr>
      <w:r w:rsidRPr="0058752A">
        <w:rPr>
          <w:rFonts w:ascii="Century Gothic" w:hAnsi="Century Gothic"/>
          <w:b/>
          <w:sz w:val="24"/>
        </w:rPr>
        <w:t>Etape 3 : Choix, achat et configura</w:t>
      </w:r>
      <w:del w:id="61" w:author="NOAH GALLUS" w:date="2023-10-28T05:48:00Z">
        <w:r w:rsidRPr="0058752A" w:rsidDel="00296779">
          <w:rPr>
            <w:rFonts w:ascii="Century Gothic" w:hAnsi="Century Gothic"/>
            <w:b/>
            <w:sz w:val="24"/>
          </w:rPr>
          <w:delText>n</w:delText>
        </w:r>
      </w:del>
      <w:r w:rsidRPr="0058752A">
        <w:rPr>
          <w:rFonts w:ascii="Century Gothic" w:hAnsi="Century Gothic"/>
          <w:b/>
          <w:sz w:val="24"/>
        </w:rPr>
        <w:t>t</w:t>
      </w:r>
      <w:ins w:id="62" w:author="NOAH GALLUS" w:date="2023-10-28T05:48:00Z">
        <w:r w:rsidR="00296779">
          <w:rPr>
            <w:rFonts w:ascii="Century Gothic" w:hAnsi="Century Gothic"/>
            <w:b/>
            <w:sz w:val="24"/>
          </w:rPr>
          <w:t>ion</w:t>
        </w:r>
      </w:ins>
      <w:r w:rsidRPr="0058752A">
        <w:rPr>
          <w:rFonts w:ascii="Century Gothic" w:hAnsi="Century Gothic"/>
          <w:b/>
          <w:sz w:val="24"/>
        </w:rPr>
        <w:t xml:space="preserve"> de l’environnement de déploiement</w:t>
      </w:r>
    </w:p>
    <w:p w:rsidR="00955E3B" w:rsidRPr="0058752A" w:rsidRDefault="00955E3B" w:rsidP="00955E3B">
      <w:pPr>
        <w:pStyle w:val="Paragraphedeliste"/>
        <w:numPr>
          <w:ilvl w:val="0"/>
          <w:numId w:val="25"/>
        </w:numPr>
        <w:spacing w:after="160" w:line="259" w:lineRule="auto"/>
        <w:jc w:val="both"/>
        <w:rPr>
          <w:rFonts w:ascii="Century Gothic" w:hAnsi="Century Gothic"/>
          <w:sz w:val="24"/>
          <w:lang w:val="fr-CM"/>
        </w:rPr>
      </w:pPr>
      <w:r w:rsidRPr="0058752A">
        <w:rPr>
          <w:rFonts w:ascii="Century Gothic" w:hAnsi="Century Gothic"/>
          <w:sz w:val="24"/>
        </w:rPr>
        <w:t>Choix et achat de l’hébergeur et nom de domaine</w:t>
      </w:r>
    </w:p>
    <w:p w:rsidR="00955E3B" w:rsidRPr="0058752A" w:rsidRDefault="00955E3B" w:rsidP="00955E3B">
      <w:pPr>
        <w:pStyle w:val="Paragraphedeliste"/>
        <w:numPr>
          <w:ilvl w:val="0"/>
          <w:numId w:val="25"/>
        </w:numPr>
        <w:spacing w:after="160" w:line="259" w:lineRule="auto"/>
        <w:jc w:val="both"/>
        <w:rPr>
          <w:rFonts w:ascii="Century Gothic" w:hAnsi="Century Gothic"/>
          <w:sz w:val="24"/>
          <w:lang w:val="fr-CM"/>
        </w:rPr>
      </w:pPr>
      <w:r w:rsidRPr="0058752A">
        <w:rPr>
          <w:rFonts w:ascii="Century Gothic" w:hAnsi="Century Gothic"/>
          <w:sz w:val="24"/>
        </w:rPr>
        <w:t>Configuration (répartition – domaine, sous-domaine, adresse mail professionnelle)</w:t>
      </w:r>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Durée de la phase : </w:t>
      </w:r>
      <w:ins w:id="63" w:author="NOAH GALLUS" w:date="2023-10-28T05:51:00Z">
        <w:r w:rsidR="00A61EBE">
          <w:rPr>
            <w:rFonts w:ascii="Century Gothic" w:hAnsi="Century Gothic"/>
            <w:b/>
            <w:sz w:val="24"/>
          </w:rPr>
          <w:t>0</w:t>
        </w:r>
      </w:ins>
      <w:ins w:id="64" w:author="NOAH GALLUS" w:date="2023-10-28T05:55:00Z">
        <w:r w:rsidR="00491B98">
          <w:rPr>
            <w:rFonts w:ascii="Century Gothic" w:hAnsi="Century Gothic"/>
            <w:b/>
            <w:sz w:val="24"/>
          </w:rPr>
          <w:t>8</w:t>
        </w:r>
      </w:ins>
      <w:ins w:id="65" w:author="NOAH GALLUS" w:date="2023-10-28T05:51:00Z">
        <w:r w:rsidR="00B61A68">
          <w:rPr>
            <w:rFonts w:ascii="Century Gothic" w:hAnsi="Century Gothic"/>
            <w:b/>
            <w:sz w:val="24"/>
          </w:rPr>
          <w:t xml:space="preserve"> </w:t>
        </w:r>
      </w:ins>
      <w:ins w:id="66" w:author="NOAH GALLUS" w:date="2023-10-28T05:52:00Z">
        <w:r w:rsidR="00A61EBE">
          <w:rPr>
            <w:rFonts w:ascii="Century Gothic" w:hAnsi="Century Gothic"/>
            <w:b/>
            <w:sz w:val="24"/>
          </w:rPr>
          <w:t>jours</w:t>
        </w:r>
      </w:ins>
      <w:ins w:id="67" w:author="NOAH GALLUS" w:date="2023-10-28T05:55:00Z">
        <w:r w:rsidR="00491B98">
          <w:rPr>
            <w:rFonts w:ascii="Century Gothic" w:hAnsi="Century Gothic"/>
            <w:b/>
            <w:sz w:val="24"/>
          </w:rPr>
          <w:t xml:space="preserve"> + 2jours de marge</w:t>
        </w:r>
      </w:ins>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Livrables : </w:t>
      </w:r>
      <w:r w:rsidRPr="0058752A">
        <w:rPr>
          <w:rFonts w:ascii="Century Gothic" w:hAnsi="Century Gothic"/>
          <w:sz w:val="24"/>
        </w:rPr>
        <w:t xml:space="preserve">Cahier de charge d’analyse et conception de la future solution </w:t>
      </w:r>
    </w:p>
    <w:p w:rsidR="00955E3B" w:rsidRDefault="00955E3B" w:rsidP="00955E3B">
      <w:pPr>
        <w:jc w:val="both"/>
        <w:rPr>
          <w:rFonts w:ascii="Century Gothic" w:hAnsi="Century Gothic"/>
          <w:sz w:val="24"/>
        </w:rPr>
      </w:pPr>
      <w:r w:rsidRPr="0058752A">
        <w:rPr>
          <w:rFonts w:ascii="Century Gothic" w:hAnsi="Century Gothic"/>
          <w:b/>
          <w:sz w:val="24"/>
        </w:rPr>
        <w:lastRenderedPageBreak/>
        <w:t xml:space="preserve">Nombre d’interventions </w:t>
      </w:r>
      <w:ins w:id="68" w:author="NOAH GALLUS" w:date="2023-10-28T05:49:00Z">
        <w:r w:rsidR="00F02304">
          <w:rPr>
            <w:rFonts w:ascii="Century Gothic" w:hAnsi="Century Gothic"/>
            <w:b/>
            <w:sz w:val="24"/>
          </w:rPr>
          <w:t>prévu</w:t>
        </w:r>
      </w:ins>
      <w:ins w:id="69" w:author="NOAH GALLUS" w:date="2023-10-28T06:01:00Z">
        <w:r w:rsidR="008D1A31">
          <w:rPr>
            <w:rFonts w:ascii="Century Gothic" w:hAnsi="Century Gothic"/>
            <w:b/>
            <w:sz w:val="24"/>
          </w:rPr>
          <w:t>es</w:t>
        </w:r>
      </w:ins>
      <w:ins w:id="70" w:author="NOAH GALLUS" w:date="2023-10-28T05:49:00Z">
        <w:r w:rsidR="00F02304">
          <w:rPr>
            <w:rFonts w:ascii="Century Gothic" w:hAnsi="Century Gothic"/>
            <w:b/>
            <w:sz w:val="24"/>
          </w:rPr>
          <w:t xml:space="preserve"> </w:t>
        </w:r>
      </w:ins>
      <w:del w:id="71" w:author="NOAH GALLUS" w:date="2023-10-28T05:50:00Z">
        <w:r w:rsidRPr="0058752A" w:rsidDel="00B61A68">
          <w:rPr>
            <w:rFonts w:ascii="Century Gothic" w:hAnsi="Century Gothic"/>
            <w:b/>
            <w:sz w:val="24"/>
          </w:rPr>
          <w:delText xml:space="preserve">côté </w:delText>
        </w:r>
      </w:del>
      <w:ins w:id="72" w:author="NOAH GALLUS" w:date="2023-10-28T05:50:00Z">
        <w:r w:rsidR="00B61A68">
          <w:rPr>
            <w:rFonts w:ascii="Century Gothic" w:hAnsi="Century Gothic"/>
            <w:b/>
            <w:sz w:val="24"/>
          </w:rPr>
          <w:t>du</w:t>
        </w:r>
        <w:r w:rsidR="00B61A68" w:rsidRPr="0058752A">
          <w:rPr>
            <w:rFonts w:ascii="Century Gothic" w:hAnsi="Century Gothic"/>
            <w:b/>
            <w:sz w:val="24"/>
          </w:rPr>
          <w:t xml:space="preserve"> </w:t>
        </w:r>
      </w:ins>
      <w:r w:rsidRPr="0058752A">
        <w:rPr>
          <w:rFonts w:ascii="Century Gothic" w:hAnsi="Century Gothic"/>
          <w:b/>
          <w:sz w:val="24"/>
        </w:rPr>
        <w:t xml:space="preserve">demandeur : </w:t>
      </w:r>
      <w:r w:rsidRPr="0058752A">
        <w:rPr>
          <w:rFonts w:ascii="Century Gothic" w:hAnsi="Century Gothic"/>
          <w:sz w:val="24"/>
        </w:rPr>
        <w:t>3</w:t>
      </w:r>
    </w:p>
    <w:p w:rsidR="00955E3B" w:rsidRPr="0058752A" w:rsidRDefault="00955E3B" w:rsidP="00955E3B">
      <w:pPr>
        <w:jc w:val="both"/>
        <w:rPr>
          <w:rFonts w:ascii="Century Gothic" w:hAnsi="Century Gothic"/>
          <w:b/>
          <w:sz w:val="24"/>
        </w:rPr>
      </w:pPr>
    </w:p>
    <w:p w:rsidR="00CC2EB6" w:rsidRPr="00CC2EB6" w:rsidRDefault="00955E3B" w:rsidP="00955E3B">
      <w:pPr>
        <w:jc w:val="both"/>
        <w:rPr>
          <w:rFonts w:ascii="Century Gothic" w:hAnsi="Century Gothic"/>
          <w:b/>
          <w:sz w:val="24"/>
        </w:rPr>
      </w:pPr>
      <w:r w:rsidRPr="0058752A">
        <w:rPr>
          <w:rFonts w:ascii="Century Gothic" w:hAnsi="Century Gothic"/>
          <w:b/>
          <w:color w:val="244061" w:themeColor="accent1" w:themeShade="80"/>
          <w:sz w:val="24"/>
        </w:rPr>
        <w:t>PHASE 2 </w:t>
      </w:r>
      <w:r w:rsidRPr="0058752A">
        <w:rPr>
          <w:rFonts w:ascii="Century Gothic" w:hAnsi="Century Gothic"/>
          <w:b/>
          <w:sz w:val="24"/>
        </w:rPr>
        <w:t>: DÉVELOPPEMENT DE LA PLATEFORME DE GESTION</w:t>
      </w:r>
      <w:r>
        <w:rPr>
          <w:rFonts w:ascii="Century Gothic" w:hAnsi="Century Gothic"/>
          <w:b/>
          <w:sz w:val="24"/>
        </w:rPr>
        <w:t xml:space="preserve"> V1</w:t>
      </w:r>
    </w:p>
    <w:p w:rsidR="00955E3B" w:rsidRPr="0058752A" w:rsidRDefault="00955E3B" w:rsidP="00955E3B">
      <w:pPr>
        <w:jc w:val="both"/>
        <w:rPr>
          <w:rFonts w:ascii="Century Gothic" w:hAnsi="Century Gothic"/>
          <w:sz w:val="24"/>
        </w:rPr>
      </w:pPr>
      <w:r w:rsidRPr="0058752A">
        <w:rPr>
          <w:rFonts w:ascii="Century Gothic" w:hAnsi="Century Gothic"/>
          <w:b/>
          <w:sz w:val="24"/>
        </w:rPr>
        <w:t xml:space="preserve">Etape 1 : </w:t>
      </w:r>
      <w:r w:rsidRPr="0058752A">
        <w:rPr>
          <w:rFonts w:ascii="Century Gothic" w:hAnsi="Century Gothic"/>
          <w:sz w:val="24"/>
        </w:rPr>
        <w:t>Configuration de l’environnement de développement</w:t>
      </w:r>
    </w:p>
    <w:p w:rsidR="00955E3B" w:rsidRPr="0058752A" w:rsidRDefault="00955E3B" w:rsidP="00955E3B">
      <w:pPr>
        <w:jc w:val="both"/>
        <w:rPr>
          <w:rFonts w:ascii="Century Gothic" w:hAnsi="Century Gothic"/>
          <w:b/>
          <w:sz w:val="24"/>
        </w:rPr>
      </w:pPr>
      <w:r w:rsidRPr="0058752A">
        <w:rPr>
          <w:rFonts w:ascii="Century Gothic" w:hAnsi="Century Gothic"/>
          <w:b/>
          <w:sz w:val="24"/>
        </w:rPr>
        <w:t>Etape 2 : Univers graphique et visuel</w:t>
      </w:r>
    </w:p>
    <w:p w:rsidR="00955E3B" w:rsidRPr="0058752A" w:rsidRDefault="00955E3B" w:rsidP="006D0C05">
      <w:pPr>
        <w:pStyle w:val="Paragraphedeliste"/>
        <w:numPr>
          <w:ilvl w:val="0"/>
          <w:numId w:val="26"/>
        </w:numPr>
        <w:spacing w:after="160" w:line="259" w:lineRule="auto"/>
        <w:jc w:val="both"/>
        <w:rPr>
          <w:rFonts w:ascii="Century Gothic" w:hAnsi="Century Gothic"/>
          <w:sz w:val="24"/>
        </w:rPr>
        <w:pPrChange w:id="73" w:author="NOAH GALLUS" w:date="2023-10-28T05:54:00Z">
          <w:pPr>
            <w:jc w:val="both"/>
          </w:pPr>
        </w:pPrChange>
      </w:pPr>
      <w:r w:rsidRPr="0058752A">
        <w:rPr>
          <w:rFonts w:ascii="Century Gothic" w:hAnsi="Century Gothic"/>
          <w:sz w:val="24"/>
        </w:rPr>
        <w:t xml:space="preserve">Proposition d’un thème général avec adaptation du thème à la charte graphique et </w:t>
      </w:r>
      <w:del w:id="74" w:author="NOAH GALLUS" w:date="2023-10-28T05:53:00Z">
        <w:r w:rsidRPr="0058752A" w:rsidDel="00487292">
          <w:rPr>
            <w:rFonts w:ascii="Century Gothic" w:hAnsi="Century Gothic"/>
            <w:sz w:val="24"/>
          </w:rPr>
          <w:delText>à vos</w:delText>
        </w:r>
      </w:del>
      <w:ins w:id="75" w:author="NOAH GALLUS" w:date="2023-10-28T05:53:00Z">
        <w:r w:rsidR="00487292">
          <w:rPr>
            <w:rFonts w:ascii="Century Gothic" w:hAnsi="Century Gothic"/>
            <w:sz w:val="24"/>
          </w:rPr>
          <w:t>aux</w:t>
        </w:r>
      </w:ins>
      <w:r w:rsidRPr="0058752A">
        <w:rPr>
          <w:rFonts w:ascii="Century Gothic" w:hAnsi="Century Gothic"/>
          <w:sz w:val="24"/>
        </w:rPr>
        <w:t xml:space="preserve"> besoins</w:t>
      </w:r>
      <w:ins w:id="76" w:author="NOAH GALLUS" w:date="2023-10-28T05:53:00Z">
        <w:r w:rsidR="00487292">
          <w:rPr>
            <w:rFonts w:ascii="Century Gothic" w:hAnsi="Century Gothic"/>
            <w:sz w:val="24"/>
          </w:rPr>
          <w:t xml:space="preserve"> du client</w:t>
        </w:r>
      </w:ins>
      <w:r w:rsidRPr="0058752A">
        <w:rPr>
          <w:rFonts w:ascii="Century Gothic" w:hAnsi="Century Gothic"/>
          <w:sz w:val="24"/>
        </w:rPr>
        <w:t>, pour toute la plate-forme</w:t>
      </w:r>
      <w:ins w:id="77" w:author="NOAH GALLUS" w:date="2023-10-28T05:54:00Z">
        <w:r w:rsidR="006D0C05">
          <w:rPr>
            <w:rFonts w:ascii="Century Gothic" w:hAnsi="Century Gothic"/>
            <w:sz w:val="24"/>
          </w:rPr>
          <w:t> ;</w:t>
        </w:r>
      </w:ins>
      <w:del w:id="78" w:author="NOAH GALLUS" w:date="2023-10-28T05:54:00Z">
        <w:r w:rsidRPr="0058752A" w:rsidDel="006D0C05">
          <w:rPr>
            <w:rFonts w:ascii="Century Gothic" w:hAnsi="Century Gothic"/>
            <w:sz w:val="24"/>
          </w:rPr>
          <w:delText>.</w:delText>
        </w:r>
      </w:del>
    </w:p>
    <w:p w:rsidR="00955E3B" w:rsidRPr="0058752A" w:rsidRDefault="00955E3B" w:rsidP="00955E3B">
      <w:pPr>
        <w:pStyle w:val="Paragraphedeliste"/>
        <w:numPr>
          <w:ilvl w:val="0"/>
          <w:numId w:val="26"/>
        </w:numPr>
        <w:spacing w:after="160" w:line="259" w:lineRule="auto"/>
        <w:jc w:val="both"/>
        <w:rPr>
          <w:rFonts w:ascii="Century Gothic" w:hAnsi="Century Gothic"/>
          <w:sz w:val="24"/>
        </w:rPr>
      </w:pPr>
      <w:r w:rsidRPr="0058752A">
        <w:rPr>
          <w:rFonts w:ascii="Century Gothic" w:hAnsi="Century Gothic"/>
          <w:sz w:val="24"/>
        </w:rPr>
        <w:t>Achat d’un thème professionnel et adaptation à la charte graphique</w:t>
      </w:r>
    </w:p>
    <w:p w:rsidR="00955E3B" w:rsidRPr="0058752A" w:rsidRDefault="00955E3B" w:rsidP="00955E3B">
      <w:pPr>
        <w:jc w:val="both"/>
        <w:rPr>
          <w:rFonts w:ascii="Century Gothic" w:hAnsi="Century Gothic"/>
          <w:sz w:val="24"/>
        </w:rPr>
      </w:pPr>
      <w:r w:rsidRPr="0058752A">
        <w:rPr>
          <w:rFonts w:ascii="Century Gothic" w:hAnsi="Century Gothic"/>
          <w:b/>
          <w:sz w:val="24"/>
        </w:rPr>
        <w:t xml:space="preserve">Etape 3 : </w:t>
      </w:r>
      <w:r w:rsidRPr="0058752A">
        <w:rPr>
          <w:rFonts w:ascii="Century Gothic" w:hAnsi="Century Gothic"/>
          <w:sz w:val="24"/>
        </w:rPr>
        <w:t>Développement des premiers modules</w:t>
      </w:r>
    </w:p>
    <w:p w:rsidR="00955E3B" w:rsidRDefault="00955E3B" w:rsidP="00955E3B">
      <w:pPr>
        <w:jc w:val="both"/>
        <w:rPr>
          <w:rFonts w:ascii="Century Gothic" w:hAnsi="Century Gothic"/>
          <w:sz w:val="24"/>
        </w:rPr>
      </w:pPr>
      <w:r w:rsidRPr="00B931DF">
        <w:rPr>
          <w:rFonts w:ascii="Century Gothic" w:hAnsi="Century Gothic"/>
          <w:b/>
          <w:sz w:val="24"/>
          <w:rPrChange w:id="79" w:author="NOAH GALLUS" w:date="2023-10-28T05:56:00Z">
            <w:rPr>
              <w:rFonts w:ascii="Century Gothic" w:hAnsi="Century Gothic"/>
              <w:sz w:val="24"/>
            </w:rPr>
          </w:rPrChange>
        </w:rPr>
        <w:t>NB :</w:t>
      </w:r>
      <w:r w:rsidRPr="0058752A">
        <w:rPr>
          <w:rFonts w:ascii="Century Gothic" w:hAnsi="Century Gothic"/>
          <w:sz w:val="24"/>
        </w:rPr>
        <w:t xml:space="preserve"> les modules</w:t>
      </w:r>
      <w:r>
        <w:rPr>
          <w:rFonts w:ascii="Century Gothic" w:hAnsi="Century Gothic"/>
          <w:sz w:val="24"/>
        </w:rPr>
        <w:t xml:space="preserve"> (fonctionnalités)</w:t>
      </w:r>
      <w:r w:rsidRPr="0058752A">
        <w:rPr>
          <w:rFonts w:ascii="Century Gothic" w:hAnsi="Century Gothic"/>
          <w:sz w:val="24"/>
        </w:rPr>
        <w:t xml:space="preserve"> seront listés dans le cahier de charges d’analyse et de conception et devront être validés par le demandeur avant la phase de développement.</w:t>
      </w:r>
    </w:p>
    <w:p w:rsidR="00955E3B" w:rsidRPr="0058752A" w:rsidDel="00B931DF" w:rsidRDefault="00955E3B" w:rsidP="00955E3B">
      <w:pPr>
        <w:jc w:val="both"/>
        <w:rPr>
          <w:del w:id="80" w:author="NOAH GALLUS" w:date="2023-10-28T05:57:00Z"/>
          <w:rFonts w:ascii="Century Gothic" w:hAnsi="Century Gothic"/>
          <w:sz w:val="24"/>
        </w:rPr>
      </w:pPr>
      <w:del w:id="81" w:author="NOAH GALLUS" w:date="2023-10-28T05:57:00Z">
        <w:r w:rsidDel="00B931DF">
          <w:rPr>
            <w:rFonts w:ascii="Century Gothic" w:hAnsi="Century Gothic"/>
            <w:sz w:val="24"/>
          </w:rPr>
          <w:delText>La plate-forme sera accessible en deux langues à savoir, le français et l’anglais.</w:delText>
        </w:r>
      </w:del>
      <w:ins w:id="82" w:author="NOAH GALLUS" w:date="2023-10-28T05:57:00Z">
        <w:r w:rsidR="00B931DF">
          <w:rPr>
            <w:rFonts w:ascii="Century Gothic" w:hAnsi="Century Gothic"/>
            <w:sz w:val="24"/>
          </w:rPr>
          <w:t>(</w:t>
        </w:r>
        <w:r w:rsidR="003C61D4">
          <w:rPr>
            <w:rFonts w:ascii="Century Gothic" w:hAnsi="Century Gothic"/>
            <w:sz w:val="24"/>
          </w:rPr>
          <w:t>Ça</w:t>
        </w:r>
        <w:r w:rsidR="00B931DF">
          <w:rPr>
            <w:rFonts w:ascii="Century Gothic" w:hAnsi="Century Gothic"/>
            <w:sz w:val="24"/>
          </w:rPr>
          <w:t xml:space="preserve"> rentre dans le cahier des charges des besoins)</w:t>
        </w:r>
      </w:ins>
      <w:ins w:id="83" w:author="NOAH GALLUS" w:date="2023-10-28T05:58:00Z">
        <w:r w:rsidR="003C61D4">
          <w:rPr>
            <w:rFonts w:ascii="Century Gothic" w:hAnsi="Century Gothic"/>
            <w:sz w:val="24"/>
          </w:rPr>
          <w:t>.</w:t>
        </w:r>
      </w:ins>
    </w:p>
    <w:p w:rsidR="00955E3B" w:rsidRPr="0058752A" w:rsidRDefault="00955E3B" w:rsidP="00955E3B">
      <w:pPr>
        <w:jc w:val="both"/>
        <w:rPr>
          <w:rFonts w:ascii="Century Gothic" w:hAnsi="Century Gothic"/>
          <w:sz w:val="24"/>
          <w:lang w:val="fr-CM"/>
        </w:rPr>
      </w:pPr>
      <w:r w:rsidRPr="0058752A">
        <w:rPr>
          <w:rFonts w:ascii="Century Gothic" w:hAnsi="Century Gothic"/>
          <w:b/>
          <w:sz w:val="24"/>
        </w:rPr>
        <w:t xml:space="preserve">Etape 4 : </w:t>
      </w:r>
      <w:r w:rsidRPr="0058752A">
        <w:rPr>
          <w:rFonts w:ascii="Century Gothic" w:hAnsi="Century Gothic"/>
          <w:sz w:val="24"/>
        </w:rPr>
        <w:t>Déploiement de la première version de l’application</w:t>
      </w:r>
    </w:p>
    <w:p w:rsidR="00955E3B" w:rsidRPr="0058752A" w:rsidRDefault="00955E3B" w:rsidP="00955E3B">
      <w:pPr>
        <w:jc w:val="both"/>
        <w:rPr>
          <w:rFonts w:ascii="Century Gothic" w:hAnsi="Century Gothic"/>
          <w:b/>
          <w:sz w:val="24"/>
        </w:rPr>
      </w:pPr>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Durée de la phase : </w:t>
      </w:r>
      <w:ins w:id="84" w:author="NOAH GALLUS" w:date="2023-10-28T05:58:00Z">
        <w:r w:rsidR="003C61D4">
          <w:rPr>
            <w:rFonts w:ascii="Century Gothic" w:hAnsi="Century Gothic"/>
            <w:b/>
            <w:sz w:val="24"/>
          </w:rPr>
          <w:t>20</w:t>
        </w:r>
        <w:r w:rsidR="009D22C1">
          <w:rPr>
            <w:rFonts w:ascii="Century Gothic" w:hAnsi="Century Gothic"/>
            <w:b/>
            <w:sz w:val="24"/>
          </w:rPr>
          <w:t xml:space="preserve"> </w:t>
        </w:r>
        <w:r w:rsidR="006378A1">
          <w:rPr>
            <w:rFonts w:ascii="Century Gothic" w:hAnsi="Century Gothic"/>
            <w:b/>
            <w:sz w:val="24"/>
          </w:rPr>
          <w:t>jours + 3</w:t>
        </w:r>
        <w:r w:rsidR="003C61D4">
          <w:rPr>
            <w:rFonts w:ascii="Century Gothic" w:hAnsi="Century Gothic"/>
            <w:b/>
            <w:sz w:val="24"/>
          </w:rPr>
          <w:t xml:space="preserve"> jours de marge</w:t>
        </w:r>
      </w:ins>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Livrables : </w:t>
      </w:r>
      <w:r w:rsidRPr="0058752A">
        <w:rPr>
          <w:rFonts w:ascii="Century Gothic" w:hAnsi="Century Gothic"/>
          <w:sz w:val="24"/>
        </w:rPr>
        <w:t>Première version de la plate-forme</w:t>
      </w:r>
    </w:p>
    <w:p w:rsidR="00955E3B" w:rsidRDefault="00955E3B" w:rsidP="00955E3B">
      <w:pPr>
        <w:jc w:val="both"/>
        <w:rPr>
          <w:rFonts w:ascii="Century Gothic" w:hAnsi="Century Gothic"/>
          <w:sz w:val="24"/>
        </w:rPr>
      </w:pPr>
      <w:r w:rsidRPr="0058752A">
        <w:rPr>
          <w:rFonts w:ascii="Century Gothic" w:hAnsi="Century Gothic"/>
          <w:b/>
          <w:sz w:val="24"/>
        </w:rPr>
        <w:t xml:space="preserve">Nombre d’interventions </w:t>
      </w:r>
      <w:ins w:id="85" w:author="NOAH GALLUS" w:date="2023-10-28T06:01:00Z">
        <w:r w:rsidR="008D1A31">
          <w:rPr>
            <w:rFonts w:ascii="Century Gothic" w:hAnsi="Century Gothic"/>
            <w:b/>
            <w:sz w:val="24"/>
          </w:rPr>
          <w:t>prévu</w:t>
        </w:r>
        <w:r w:rsidR="008D1A31">
          <w:rPr>
            <w:rFonts w:ascii="Century Gothic" w:hAnsi="Century Gothic"/>
            <w:b/>
            <w:sz w:val="24"/>
          </w:rPr>
          <w:t>e</w:t>
        </w:r>
        <w:r w:rsidR="008D1A31">
          <w:rPr>
            <w:rFonts w:ascii="Century Gothic" w:hAnsi="Century Gothic"/>
            <w:b/>
            <w:sz w:val="24"/>
          </w:rPr>
          <w:t xml:space="preserve">s </w:t>
        </w:r>
      </w:ins>
      <w:r w:rsidRPr="0058752A">
        <w:rPr>
          <w:rFonts w:ascii="Century Gothic" w:hAnsi="Century Gothic"/>
          <w:b/>
          <w:sz w:val="24"/>
        </w:rPr>
        <w:t xml:space="preserve">côté demandeur : </w:t>
      </w:r>
      <w:ins w:id="86" w:author="NOAH GALLUS" w:date="2023-10-28T06:00:00Z">
        <w:r w:rsidR="008218BC">
          <w:rPr>
            <w:rFonts w:ascii="Century Gothic" w:hAnsi="Century Gothic"/>
            <w:sz w:val="24"/>
          </w:rPr>
          <w:t>au besoin</w:t>
        </w:r>
      </w:ins>
      <w:del w:id="87" w:author="NOAH GALLUS" w:date="2023-10-28T06:00:00Z">
        <w:r w:rsidDel="008218BC">
          <w:rPr>
            <w:rFonts w:ascii="Century Gothic" w:hAnsi="Century Gothic"/>
            <w:sz w:val="24"/>
          </w:rPr>
          <w:delText>0</w:delText>
        </w:r>
      </w:del>
    </w:p>
    <w:p w:rsidR="00955E3B" w:rsidRDefault="00955E3B" w:rsidP="00955E3B">
      <w:pPr>
        <w:jc w:val="both"/>
        <w:rPr>
          <w:rFonts w:ascii="Century Gothic" w:hAnsi="Century Gothic"/>
          <w:sz w:val="24"/>
        </w:rPr>
      </w:pPr>
    </w:p>
    <w:p w:rsidR="00955E3B" w:rsidRPr="0058752A" w:rsidRDefault="00955E3B" w:rsidP="00955E3B">
      <w:pPr>
        <w:jc w:val="both"/>
        <w:rPr>
          <w:rFonts w:ascii="Century Gothic" w:hAnsi="Century Gothic"/>
          <w:b/>
          <w:sz w:val="24"/>
        </w:rPr>
      </w:pPr>
      <w:r w:rsidRPr="0058752A">
        <w:rPr>
          <w:rFonts w:ascii="Century Gothic" w:hAnsi="Century Gothic"/>
          <w:b/>
          <w:color w:val="244061" w:themeColor="accent1" w:themeShade="80"/>
          <w:sz w:val="24"/>
        </w:rPr>
        <w:t>PHASE</w:t>
      </w:r>
      <w:r w:rsidR="000C3037">
        <w:rPr>
          <w:rFonts w:ascii="Century Gothic" w:hAnsi="Century Gothic"/>
          <w:b/>
          <w:color w:val="244061" w:themeColor="accent1" w:themeShade="80"/>
          <w:sz w:val="24"/>
        </w:rPr>
        <w:t xml:space="preserve"> 3</w:t>
      </w:r>
      <w:r w:rsidRPr="0058752A">
        <w:rPr>
          <w:rFonts w:ascii="Century Gothic" w:hAnsi="Century Gothic"/>
          <w:b/>
          <w:color w:val="244061" w:themeColor="accent1" w:themeShade="80"/>
          <w:sz w:val="24"/>
        </w:rPr>
        <w:t> </w:t>
      </w:r>
      <w:r w:rsidRPr="0058752A">
        <w:rPr>
          <w:rFonts w:ascii="Century Gothic" w:hAnsi="Century Gothic"/>
          <w:b/>
          <w:sz w:val="24"/>
        </w:rPr>
        <w:t xml:space="preserve">: </w:t>
      </w:r>
      <w:r>
        <w:rPr>
          <w:rFonts w:ascii="Century Gothic" w:hAnsi="Century Gothic"/>
          <w:b/>
          <w:sz w:val="24"/>
        </w:rPr>
        <w:t>TESTS</w:t>
      </w:r>
      <w:ins w:id="88" w:author="NOAH GALLUS" w:date="2023-10-28T06:38:00Z">
        <w:r w:rsidR="00594996">
          <w:rPr>
            <w:rFonts w:ascii="Century Gothic" w:hAnsi="Century Gothic"/>
            <w:b/>
            <w:sz w:val="24"/>
          </w:rPr>
          <w:t xml:space="preserve"> ET DEPLOIEMENT</w:t>
        </w:r>
      </w:ins>
      <w:r>
        <w:rPr>
          <w:rFonts w:ascii="Century Gothic" w:hAnsi="Century Gothic"/>
          <w:b/>
          <w:sz w:val="24"/>
        </w:rPr>
        <w:t xml:space="preserve"> DE LA VERSION 1 </w:t>
      </w:r>
    </w:p>
    <w:p w:rsidR="00955E3B" w:rsidRDefault="00955E3B" w:rsidP="00955E3B">
      <w:pPr>
        <w:pStyle w:val="Paragraphedeliste"/>
        <w:numPr>
          <w:ilvl w:val="0"/>
          <w:numId w:val="26"/>
        </w:numPr>
        <w:spacing w:after="160" w:line="259" w:lineRule="auto"/>
        <w:jc w:val="both"/>
        <w:rPr>
          <w:rFonts w:ascii="Century Gothic" w:hAnsi="Century Gothic"/>
          <w:sz w:val="24"/>
        </w:rPr>
      </w:pPr>
      <w:r>
        <w:rPr>
          <w:rFonts w:ascii="Century Gothic" w:hAnsi="Century Gothic"/>
          <w:sz w:val="24"/>
        </w:rPr>
        <w:t xml:space="preserve">Tests de sécurité </w:t>
      </w:r>
    </w:p>
    <w:p w:rsidR="00955E3B" w:rsidRPr="005314EB" w:rsidRDefault="00955E3B" w:rsidP="00955E3B">
      <w:pPr>
        <w:pStyle w:val="Paragraphedeliste"/>
        <w:numPr>
          <w:ilvl w:val="0"/>
          <w:numId w:val="26"/>
        </w:numPr>
        <w:spacing w:after="160" w:line="259" w:lineRule="auto"/>
        <w:jc w:val="both"/>
        <w:rPr>
          <w:rFonts w:ascii="Century Gothic" w:hAnsi="Century Gothic"/>
          <w:sz w:val="24"/>
        </w:rPr>
      </w:pPr>
      <w:r>
        <w:rPr>
          <w:rFonts w:ascii="Century Gothic" w:hAnsi="Century Gothic"/>
          <w:sz w:val="24"/>
        </w:rPr>
        <w:t xml:space="preserve">Test de qualité </w:t>
      </w:r>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Durée de la phase : </w:t>
      </w:r>
      <w:ins w:id="89" w:author="NOAH GALLUS" w:date="2023-10-28T05:59:00Z">
        <w:r w:rsidR="00594996">
          <w:rPr>
            <w:rFonts w:ascii="Century Gothic" w:hAnsi="Century Gothic"/>
            <w:b/>
            <w:sz w:val="24"/>
          </w:rPr>
          <w:t>05</w:t>
        </w:r>
        <w:r w:rsidR="00BE1295">
          <w:rPr>
            <w:rFonts w:ascii="Century Gothic" w:hAnsi="Century Gothic"/>
            <w:b/>
            <w:sz w:val="24"/>
          </w:rPr>
          <w:t xml:space="preserve"> jours</w:t>
        </w:r>
        <w:r w:rsidR="003B5283">
          <w:rPr>
            <w:rFonts w:ascii="Century Gothic" w:hAnsi="Century Gothic"/>
            <w:b/>
            <w:sz w:val="24"/>
          </w:rPr>
          <w:t xml:space="preserve"> + 0 jour de marge</w:t>
        </w:r>
      </w:ins>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Livrables : </w:t>
      </w:r>
      <w:r w:rsidRPr="0058752A">
        <w:rPr>
          <w:rFonts w:ascii="Century Gothic" w:hAnsi="Century Gothic"/>
          <w:sz w:val="24"/>
        </w:rPr>
        <w:t>Première version de la plate-forme</w:t>
      </w:r>
      <w:r>
        <w:rPr>
          <w:rFonts w:ascii="Century Gothic" w:hAnsi="Century Gothic"/>
          <w:sz w:val="24"/>
        </w:rPr>
        <w:t xml:space="preserve"> + rapport de tests</w:t>
      </w:r>
    </w:p>
    <w:p w:rsidR="00955E3B" w:rsidRDefault="00955E3B" w:rsidP="00955E3B">
      <w:pPr>
        <w:jc w:val="both"/>
        <w:rPr>
          <w:rFonts w:ascii="Century Gothic" w:hAnsi="Century Gothic"/>
          <w:sz w:val="24"/>
        </w:rPr>
      </w:pPr>
      <w:r w:rsidRPr="0058752A">
        <w:rPr>
          <w:rFonts w:ascii="Century Gothic" w:hAnsi="Century Gothic"/>
          <w:b/>
          <w:sz w:val="24"/>
        </w:rPr>
        <w:t xml:space="preserve">Nombre d’interventions </w:t>
      </w:r>
      <w:ins w:id="90" w:author="NOAH GALLUS" w:date="2023-10-28T06:00:00Z">
        <w:r w:rsidR="008D1A31">
          <w:rPr>
            <w:rFonts w:ascii="Century Gothic" w:hAnsi="Century Gothic"/>
            <w:b/>
            <w:sz w:val="24"/>
          </w:rPr>
          <w:t>prévu</w:t>
        </w:r>
        <w:r w:rsidR="008D1A31">
          <w:rPr>
            <w:rFonts w:ascii="Century Gothic" w:hAnsi="Century Gothic"/>
            <w:b/>
            <w:sz w:val="24"/>
          </w:rPr>
          <w:t>e</w:t>
        </w:r>
        <w:r w:rsidR="008D1A31">
          <w:rPr>
            <w:rFonts w:ascii="Century Gothic" w:hAnsi="Century Gothic"/>
            <w:b/>
            <w:sz w:val="24"/>
          </w:rPr>
          <w:t xml:space="preserve">s </w:t>
        </w:r>
      </w:ins>
      <w:r w:rsidRPr="0058752A">
        <w:rPr>
          <w:rFonts w:ascii="Century Gothic" w:hAnsi="Century Gothic"/>
          <w:b/>
          <w:sz w:val="24"/>
        </w:rPr>
        <w:t xml:space="preserve">côté demandeur : </w:t>
      </w:r>
      <w:r>
        <w:rPr>
          <w:rFonts w:ascii="Century Gothic" w:hAnsi="Century Gothic"/>
          <w:sz w:val="24"/>
        </w:rPr>
        <w:t>2</w:t>
      </w:r>
    </w:p>
    <w:p w:rsidR="00955E3B" w:rsidRPr="0058752A" w:rsidRDefault="00955E3B" w:rsidP="00955E3B">
      <w:pPr>
        <w:jc w:val="both"/>
        <w:rPr>
          <w:rFonts w:ascii="Century Gothic" w:hAnsi="Century Gothic"/>
          <w:b/>
          <w:sz w:val="24"/>
        </w:rPr>
      </w:pPr>
    </w:p>
    <w:p w:rsidR="00955E3B" w:rsidRPr="0058752A" w:rsidRDefault="00955E3B" w:rsidP="00955E3B">
      <w:pPr>
        <w:jc w:val="both"/>
        <w:rPr>
          <w:rFonts w:ascii="Century Gothic" w:hAnsi="Century Gothic"/>
          <w:b/>
          <w:sz w:val="24"/>
        </w:rPr>
      </w:pPr>
      <w:r w:rsidRPr="0058752A">
        <w:rPr>
          <w:rFonts w:ascii="Century Gothic" w:hAnsi="Century Gothic"/>
          <w:b/>
          <w:color w:val="244061" w:themeColor="accent1" w:themeShade="80"/>
          <w:sz w:val="24"/>
        </w:rPr>
        <w:t>PHASE</w:t>
      </w:r>
      <w:r w:rsidR="000C3037">
        <w:rPr>
          <w:rFonts w:ascii="Century Gothic" w:hAnsi="Century Gothic"/>
          <w:b/>
          <w:color w:val="244061" w:themeColor="accent1" w:themeShade="80"/>
          <w:sz w:val="24"/>
        </w:rPr>
        <w:t xml:space="preserve"> 4</w:t>
      </w:r>
      <w:r w:rsidRPr="0058752A">
        <w:rPr>
          <w:rFonts w:ascii="Century Gothic" w:hAnsi="Century Gothic"/>
          <w:b/>
          <w:color w:val="244061" w:themeColor="accent1" w:themeShade="80"/>
          <w:sz w:val="24"/>
        </w:rPr>
        <w:t> </w:t>
      </w:r>
      <w:r w:rsidRPr="0058752A">
        <w:rPr>
          <w:rFonts w:ascii="Century Gothic" w:hAnsi="Century Gothic"/>
          <w:b/>
          <w:sz w:val="24"/>
        </w:rPr>
        <w:t xml:space="preserve">: DÉVELOPPEMENT DE LA </w:t>
      </w:r>
      <w:r w:rsidR="000C3037">
        <w:rPr>
          <w:rFonts w:ascii="Century Gothic" w:hAnsi="Century Gothic"/>
          <w:b/>
          <w:sz w:val="24"/>
        </w:rPr>
        <w:t>PLATEFORM</w:t>
      </w:r>
      <w:ins w:id="91" w:author="NOAH GALLUS" w:date="2023-10-28T06:01:00Z">
        <w:r w:rsidR="008D1A31">
          <w:rPr>
            <w:rFonts w:ascii="Century Gothic" w:hAnsi="Century Gothic"/>
            <w:b/>
            <w:sz w:val="24"/>
          </w:rPr>
          <w:t>E</w:t>
        </w:r>
      </w:ins>
      <w:r>
        <w:rPr>
          <w:rFonts w:ascii="Century Gothic" w:hAnsi="Century Gothic"/>
          <w:b/>
          <w:sz w:val="24"/>
        </w:rPr>
        <w:t xml:space="preserve"> [VERSION FINALE]</w:t>
      </w:r>
    </w:p>
    <w:p w:rsidR="00955E3B" w:rsidRPr="005314EB" w:rsidRDefault="00955E3B" w:rsidP="00955E3B">
      <w:pPr>
        <w:pStyle w:val="Paragraphedeliste"/>
        <w:numPr>
          <w:ilvl w:val="0"/>
          <w:numId w:val="27"/>
        </w:numPr>
        <w:spacing w:after="160" w:line="259" w:lineRule="auto"/>
        <w:jc w:val="both"/>
        <w:rPr>
          <w:rFonts w:ascii="Century Gothic" w:hAnsi="Century Gothic"/>
          <w:sz w:val="24"/>
        </w:rPr>
      </w:pPr>
      <w:r w:rsidRPr="005314EB">
        <w:rPr>
          <w:rFonts w:ascii="Century Gothic" w:hAnsi="Century Gothic"/>
          <w:sz w:val="24"/>
        </w:rPr>
        <w:t xml:space="preserve">Intégration des nouvelles mises à jour </w:t>
      </w:r>
    </w:p>
    <w:p w:rsidR="00955E3B" w:rsidRPr="005314EB" w:rsidRDefault="00955E3B" w:rsidP="00955E3B">
      <w:pPr>
        <w:pStyle w:val="Paragraphedeliste"/>
        <w:numPr>
          <w:ilvl w:val="0"/>
          <w:numId w:val="27"/>
        </w:numPr>
        <w:spacing w:after="160" w:line="259" w:lineRule="auto"/>
        <w:jc w:val="both"/>
        <w:rPr>
          <w:rFonts w:ascii="Century Gothic" w:hAnsi="Century Gothic"/>
          <w:sz w:val="24"/>
        </w:rPr>
      </w:pPr>
      <w:r w:rsidRPr="005314EB">
        <w:rPr>
          <w:rFonts w:ascii="Century Gothic" w:hAnsi="Century Gothic"/>
          <w:sz w:val="24"/>
        </w:rPr>
        <w:t xml:space="preserve">Rédaction d’un manuel d’utilisation </w:t>
      </w:r>
      <w:ins w:id="92" w:author="NOAH GALLUS" w:date="2023-10-28T06:36:00Z">
        <w:r w:rsidR="006378A1">
          <w:rPr>
            <w:rFonts w:ascii="Century Gothic" w:hAnsi="Century Gothic"/>
            <w:sz w:val="24"/>
          </w:rPr>
          <w:t>et</w:t>
        </w:r>
      </w:ins>
      <w:del w:id="93" w:author="NOAH GALLUS" w:date="2023-10-28T06:36:00Z">
        <w:r w:rsidRPr="005314EB" w:rsidDel="006378A1">
          <w:rPr>
            <w:rFonts w:ascii="Century Gothic" w:hAnsi="Century Gothic"/>
            <w:sz w:val="24"/>
          </w:rPr>
          <w:delText>ou</w:delText>
        </w:r>
      </w:del>
      <w:r w:rsidRPr="005314EB">
        <w:rPr>
          <w:rFonts w:ascii="Century Gothic" w:hAnsi="Century Gothic"/>
          <w:sz w:val="24"/>
        </w:rPr>
        <w:t xml:space="preserve"> formation des utilisateurs</w:t>
      </w:r>
    </w:p>
    <w:p w:rsidR="00955E3B" w:rsidRPr="0058752A" w:rsidRDefault="00955E3B" w:rsidP="00955E3B">
      <w:pPr>
        <w:jc w:val="both"/>
        <w:rPr>
          <w:rFonts w:ascii="Century Gothic" w:hAnsi="Century Gothic"/>
          <w:b/>
          <w:sz w:val="24"/>
        </w:rPr>
      </w:pPr>
      <w:r w:rsidRPr="0058752A">
        <w:rPr>
          <w:rFonts w:ascii="Century Gothic" w:hAnsi="Century Gothic"/>
          <w:b/>
          <w:sz w:val="24"/>
        </w:rPr>
        <w:lastRenderedPageBreak/>
        <w:t xml:space="preserve">Durée de la phase : </w:t>
      </w:r>
    </w:p>
    <w:p w:rsidR="00955E3B" w:rsidRPr="0058752A" w:rsidRDefault="00955E3B" w:rsidP="00955E3B">
      <w:pPr>
        <w:jc w:val="both"/>
        <w:rPr>
          <w:rFonts w:ascii="Century Gothic" w:hAnsi="Century Gothic"/>
          <w:b/>
          <w:sz w:val="24"/>
        </w:rPr>
      </w:pPr>
      <w:r w:rsidRPr="0058752A">
        <w:rPr>
          <w:rFonts w:ascii="Century Gothic" w:hAnsi="Century Gothic"/>
          <w:b/>
          <w:sz w:val="24"/>
        </w:rPr>
        <w:t xml:space="preserve">Livrables : </w:t>
      </w:r>
      <w:r>
        <w:rPr>
          <w:rFonts w:ascii="Century Gothic" w:hAnsi="Century Gothic"/>
          <w:sz w:val="24"/>
        </w:rPr>
        <w:t>V</w:t>
      </w:r>
      <w:r w:rsidRPr="0058752A">
        <w:rPr>
          <w:rFonts w:ascii="Century Gothic" w:hAnsi="Century Gothic"/>
          <w:sz w:val="24"/>
        </w:rPr>
        <w:t>ersion</w:t>
      </w:r>
      <w:r>
        <w:rPr>
          <w:rFonts w:ascii="Century Gothic" w:hAnsi="Century Gothic"/>
          <w:sz w:val="24"/>
        </w:rPr>
        <w:t xml:space="preserve"> finale</w:t>
      </w:r>
      <w:r w:rsidRPr="0058752A">
        <w:rPr>
          <w:rFonts w:ascii="Century Gothic" w:hAnsi="Century Gothic"/>
          <w:sz w:val="24"/>
        </w:rPr>
        <w:t xml:space="preserve"> de la plate-forme</w:t>
      </w:r>
      <w:r>
        <w:rPr>
          <w:rFonts w:ascii="Century Gothic" w:hAnsi="Century Gothic"/>
          <w:sz w:val="24"/>
        </w:rPr>
        <w:t xml:space="preserve"> + </w:t>
      </w:r>
      <w:del w:id="94" w:author="NOAH GALLUS" w:date="2023-10-28T06:36:00Z">
        <w:r w:rsidDel="00441E05">
          <w:rPr>
            <w:rFonts w:ascii="Century Gothic" w:hAnsi="Century Gothic"/>
            <w:sz w:val="24"/>
          </w:rPr>
          <w:delText xml:space="preserve">documents </w:delText>
        </w:r>
      </w:del>
      <w:ins w:id="95" w:author="NOAH GALLUS" w:date="2023-10-28T06:36:00Z">
        <w:r w:rsidR="00441E05">
          <w:rPr>
            <w:rFonts w:ascii="Century Gothic" w:hAnsi="Century Gothic"/>
            <w:sz w:val="24"/>
          </w:rPr>
          <w:t>guide</w:t>
        </w:r>
        <w:r w:rsidR="00441E05">
          <w:rPr>
            <w:rFonts w:ascii="Century Gothic" w:hAnsi="Century Gothic"/>
            <w:sz w:val="24"/>
          </w:rPr>
          <w:t xml:space="preserve"> </w:t>
        </w:r>
      </w:ins>
      <w:r>
        <w:rPr>
          <w:rFonts w:ascii="Century Gothic" w:hAnsi="Century Gothic"/>
          <w:sz w:val="24"/>
        </w:rPr>
        <w:t>d’utilisation</w:t>
      </w:r>
      <w:ins w:id="96" w:author="NOAH GALLUS" w:date="2023-10-28T06:36:00Z">
        <w:r w:rsidR="00441E05">
          <w:rPr>
            <w:rFonts w:ascii="Century Gothic" w:hAnsi="Century Gothic"/>
            <w:sz w:val="24"/>
          </w:rPr>
          <w:t xml:space="preserve"> + formation utilisateur</w:t>
        </w:r>
      </w:ins>
    </w:p>
    <w:p w:rsidR="00955E3B" w:rsidRDefault="00955E3B" w:rsidP="00955E3B">
      <w:pPr>
        <w:jc w:val="both"/>
        <w:rPr>
          <w:rFonts w:ascii="Century Gothic" w:hAnsi="Century Gothic"/>
          <w:sz w:val="24"/>
        </w:rPr>
      </w:pPr>
      <w:r w:rsidRPr="0058752A">
        <w:rPr>
          <w:rFonts w:ascii="Century Gothic" w:hAnsi="Century Gothic"/>
          <w:b/>
          <w:sz w:val="24"/>
        </w:rPr>
        <w:t xml:space="preserve">Nombre d’interventions </w:t>
      </w:r>
      <w:ins w:id="97" w:author="NOAH GALLUS" w:date="2023-10-28T06:36:00Z">
        <w:r w:rsidR="00441E05">
          <w:rPr>
            <w:rFonts w:ascii="Century Gothic" w:hAnsi="Century Gothic"/>
            <w:b/>
            <w:sz w:val="24"/>
          </w:rPr>
          <w:t xml:space="preserve">prévues </w:t>
        </w:r>
      </w:ins>
      <w:r w:rsidRPr="0058752A">
        <w:rPr>
          <w:rFonts w:ascii="Century Gothic" w:hAnsi="Century Gothic"/>
          <w:b/>
          <w:sz w:val="24"/>
        </w:rPr>
        <w:t xml:space="preserve">côté demandeur : </w:t>
      </w:r>
      <w:ins w:id="98" w:author="NOAH GALLUS" w:date="2023-10-28T06:36:00Z">
        <w:r w:rsidR="00441E05">
          <w:rPr>
            <w:rFonts w:ascii="Century Gothic" w:hAnsi="Century Gothic"/>
            <w:sz w:val="24"/>
          </w:rPr>
          <w:t>au besoin</w:t>
        </w:r>
      </w:ins>
      <w:del w:id="99" w:author="NOAH GALLUS" w:date="2023-10-28T06:36:00Z">
        <w:r w:rsidDel="00441E05">
          <w:rPr>
            <w:rFonts w:ascii="Century Gothic" w:hAnsi="Century Gothic"/>
            <w:sz w:val="24"/>
          </w:rPr>
          <w:delText>0</w:delText>
        </w:r>
      </w:del>
    </w:p>
    <w:p w:rsidR="00955E3B" w:rsidRPr="0058752A" w:rsidRDefault="00955E3B" w:rsidP="00955E3B">
      <w:pPr>
        <w:jc w:val="both"/>
        <w:rPr>
          <w:rFonts w:ascii="Century Gothic" w:hAnsi="Century Gothic"/>
          <w:b/>
          <w:sz w:val="24"/>
        </w:rPr>
      </w:pPr>
    </w:p>
    <w:p w:rsidR="00EA0FD0" w:rsidRPr="00C32E92" w:rsidRDefault="00AC6248" w:rsidP="00C32E92">
      <w:pPr>
        <w:jc w:val="both"/>
        <w:rPr>
          <w:rFonts w:ascii="Century Gothic" w:hAnsi="Century Gothic"/>
          <w:b/>
          <w:sz w:val="24"/>
        </w:rPr>
      </w:pPr>
      <w:r w:rsidRPr="00AC6248">
        <w:rPr>
          <w:rFonts w:ascii="Century Gothic" w:hAnsi="Century Gothic"/>
          <w:b/>
          <w:color w:val="244061" w:themeColor="accent1" w:themeShade="80"/>
          <w:sz w:val="24"/>
          <w:u w:val="single"/>
        </w:rPr>
        <w:t>PARTIE 2</w:t>
      </w:r>
      <w:r w:rsidR="00955E3B" w:rsidRPr="0058752A">
        <w:rPr>
          <w:rFonts w:ascii="Century Gothic" w:hAnsi="Century Gothic"/>
          <w:b/>
          <w:color w:val="244061" w:themeColor="accent1" w:themeShade="80"/>
          <w:sz w:val="24"/>
        </w:rPr>
        <w:t> </w:t>
      </w:r>
      <w:r w:rsidR="00955E3B" w:rsidRPr="0058752A">
        <w:rPr>
          <w:rFonts w:ascii="Century Gothic" w:hAnsi="Century Gothic"/>
          <w:b/>
          <w:sz w:val="24"/>
        </w:rPr>
        <w:t>: CREATION DU SITE WEB</w:t>
      </w:r>
    </w:p>
    <w:p w:rsidR="004A5B0F" w:rsidRDefault="004A5B0F" w:rsidP="00EA0FD0">
      <w:pPr>
        <w:rPr>
          <w:rFonts w:ascii="Century Gothic" w:hAnsi="Century Gothic"/>
        </w:rPr>
      </w:pPr>
      <w:r>
        <w:rPr>
          <w:rFonts w:ascii="Century Gothic" w:hAnsi="Century Gothic"/>
        </w:rPr>
        <w:t>La site web</w:t>
      </w:r>
      <w:r w:rsidR="002E5420">
        <w:rPr>
          <w:rFonts w:ascii="Century Gothic" w:hAnsi="Century Gothic"/>
        </w:rPr>
        <w:t xml:space="preserve"> sera accessible par tous les internautes </w:t>
      </w:r>
      <w:r w:rsidR="00602023">
        <w:rPr>
          <w:rFonts w:ascii="Century Gothic" w:hAnsi="Century Gothic"/>
        </w:rPr>
        <w:t>24h/24 et 7j/7</w:t>
      </w:r>
      <w:r w:rsidR="002E5420">
        <w:rPr>
          <w:rFonts w:ascii="Century Gothic" w:hAnsi="Century Gothic"/>
        </w:rPr>
        <w:t xml:space="preserve">. Il va permettre de présenter l’ensemble des services et offres que l’on retrouve chez </w:t>
      </w:r>
      <w:r w:rsidR="002E5420" w:rsidRPr="00E00F77">
        <w:rPr>
          <w:rFonts w:ascii="Century Gothic" w:hAnsi="Century Gothic"/>
          <w:b/>
        </w:rPr>
        <w:t>R-LAMO</w:t>
      </w:r>
      <w:r>
        <w:rPr>
          <w:rFonts w:ascii="Century Gothic" w:hAnsi="Century Gothic"/>
        </w:rPr>
        <w:t xml:space="preserve">, passer </w:t>
      </w:r>
      <w:r w:rsidR="00E00F77">
        <w:rPr>
          <w:rFonts w:ascii="Century Gothic" w:hAnsi="Century Gothic"/>
        </w:rPr>
        <w:t>les</w:t>
      </w:r>
      <w:r>
        <w:rPr>
          <w:rFonts w:ascii="Century Gothic" w:hAnsi="Century Gothic"/>
        </w:rPr>
        <w:t xml:space="preserve"> commandes d’accessoires automobile et réserver un espace</w:t>
      </w:r>
      <w:r w:rsidR="002E5420">
        <w:rPr>
          <w:rFonts w:ascii="Century Gothic" w:hAnsi="Century Gothic"/>
        </w:rPr>
        <w:t xml:space="preserve">. </w:t>
      </w:r>
    </w:p>
    <w:p w:rsidR="00EA0FD0" w:rsidRPr="00955E3B" w:rsidRDefault="002E5420" w:rsidP="00EA0FD0">
      <w:pPr>
        <w:rPr>
          <w:rFonts w:ascii="Century Gothic" w:hAnsi="Century Gothic"/>
        </w:rPr>
      </w:pPr>
      <w:r>
        <w:rPr>
          <w:rFonts w:ascii="Century Gothic" w:hAnsi="Century Gothic"/>
        </w:rPr>
        <w:t>Il aura</w:t>
      </w:r>
      <w:r w:rsidR="004A5B0F">
        <w:rPr>
          <w:rFonts w:ascii="Century Gothic" w:hAnsi="Century Gothic"/>
        </w:rPr>
        <w:t xml:space="preserve"> donc</w:t>
      </w:r>
      <w:r>
        <w:rPr>
          <w:rFonts w:ascii="Century Gothic" w:hAnsi="Century Gothic"/>
        </w:rPr>
        <w:t xml:space="preserve"> la fonction de carte de visite</w:t>
      </w:r>
      <w:r w:rsidR="004A5B0F">
        <w:rPr>
          <w:rFonts w:ascii="Century Gothic" w:hAnsi="Century Gothic"/>
        </w:rPr>
        <w:t xml:space="preserve"> web</w:t>
      </w:r>
      <w:r>
        <w:rPr>
          <w:rFonts w:ascii="Century Gothic" w:hAnsi="Century Gothic"/>
        </w:rPr>
        <w:t xml:space="preserve"> vi</w:t>
      </w:r>
      <w:r w:rsidR="004A5B0F">
        <w:rPr>
          <w:rFonts w:ascii="Century Gothic" w:hAnsi="Century Gothic"/>
        </w:rPr>
        <w:t>sible par tous et fera également office de boutique en ligne.</w:t>
      </w:r>
    </w:p>
    <w:p w:rsidR="00BB7DB6" w:rsidRPr="00256FFC" w:rsidRDefault="0060605C" w:rsidP="0035349E">
      <w:pPr>
        <w:pStyle w:val="Titre2"/>
        <w:rPr>
          <w:rFonts w:ascii="Century Gothic" w:hAnsi="Century Gothic"/>
          <w:color w:val="17365D" w:themeColor="text2" w:themeShade="BF"/>
        </w:rPr>
      </w:pPr>
      <w:r w:rsidRPr="00256FFC">
        <w:rPr>
          <w:rFonts w:ascii="Century Gothic" w:hAnsi="Century Gothic"/>
          <w:color w:val="17365D" w:themeColor="text2" w:themeShade="BF"/>
        </w:rPr>
        <w:t xml:space="preserve"> </w:t>
      </w:r>
      <w:bookmarkStart w:id="100" w:name="_Toc149335714"/>
      <w:r w:rsidR="00835F7E">
        <w:rPr>
          <w:rFonts w:ascii="Century Gothic" w:hAnsi="Century Gothic"/>
          <w:color w:val="17365D" w:themeColor="text2" w:themeShade="BF"/>
        </w:rPr>
        <w:t>4.3</w:t>
      </w:r>
      <w:r w:rsidR="005D7E8D" w:rsidRPr="00256FFC">
        <w:rPr>
          <w:rFonts w:ascii="Century Gothic" w:hAnsi="Century Gothic"/>
          <w:color w:val="17365D" w:themeColor="text2" w:themeShade="BF"/>
        </w:rPr>
        <w:t xml:space="preserve"> </w:t>
      </w:r>
      <w:r w:rsidR="00EA0FD0" w:rsidRPr="00256FFC">
        <w:rPr>
          <w:rFonts w:ascii="Century Gothic" w:hAnsi="Century Gothic"/>
          <w:color w:val="17365D" w:themeColor="text2" w:themeShade="BF"/>
        </w:rPr>
        <w:t xml:space="preserve">Tableau </w:t>
      </w:r>
      <w:r w:rsidRPr="00256FFC">
        <w:rPr>
          <w:rFonts w:ascii="Century Gothic" w:hAnsi="Century Gothic"/>
          <w:color w:val="17365D" w:themeColor="text2" w:themeShade="BF"/>
        </w:rPr>
        <w:t>récapitulatif</w:t>
      </w:r>
      <w:r w:rsidR="00EA0FD0" w:rsidRPr="00256FFC">
        <w:rPr>
          <w:rFonts w:ascii="Century Gothic" w:hAnsi="Century Gothic"/>
          <w:color w:val="17365D" w:themeColor="text2" w:themeShade="BF"/>
        </w:rPr>
        <w:t xml:space="preserve"> et planning prévisionnel</w:t>
      </w:r>
      <w:bookmarkEnd w:id="100"/>
    </w:p>
    <w:p w:rsidR="0060605C" w:rsidRPr="00955E3B" w:rsidRDefault="0060605C" w:rsidP="0024050D">
      <w:pPr>
        <w:rPr>
          <w:rFonts w:ascii="Century Gothic" w:hAnsi="Century Gothic"/>
        </w:rPr>
      </w:pPr>
    </w:p>
    <w:tbl>
      <w:tblPr>
        <w:tblStyle w:val="Grilledutableau"/>
        <w:tblW w:w="5163" w:type="pct"/>
        <w:tblLook w:val="04A0" w:firstRow="1" w:lastRow="0" w:firstColumn="1" w:lastColumn="0" w:noHBand="0" w:noVBand="1"/>
        <w:tblPrChange w:id="101" w:author="NOAH GALLUS" w:date="2023-10-28T06:23:00Z">
          <w:tblPr>
            <w:tblStyle w:val="Grilledutableau"/>
            <w:tblW w:w="5000" w:type="pct"/>
            <w:tblLook w:val="04A0" w:firstRow="1" w:lastRow="0" w:firstColumn="1" w:lastColumn="0" w:noHBand="0" w:noVBand="1"/>
          </w:tblPr>
        </w:tblPrChange>
      </w:tblPr>
      <w:tblGrid>
        <w:gridCol w:w="341"/>
        <w:gridCol w:w="3624"/>
        <w:gridCol w:w="1999"/>
        <w:gridCol w:w="2226"/>
        <w:gridCol w:w="1161"/>
        <w:tblGridChange w:id="102">
          <w:tblGrid>
            <w:gridCol w:w="338"/>
            <w:gridCol w:w="4272"/>
            <w:gridCol w:w="1354"/>
            <w:gridCol w:w="2226"/>
            <w:gridCol w:w="866"/>
            <w:gridCol w:w="295"/>
          </w:tblGrid>
        </w:tblGridChange>
      </w:tblGrid>
      <w:tr w:rsidR="0033022D" w:rsidRPr="00955E3B" w:rsidTr="00C46437">
        <w:trPr>
          <w:trPrChange w:id="103" w:author="NOAH GALLUS" w:date="2023-10-28T06:23:00Z">
            <w:trPr>
              <w:gridAfter w:val="0"/>
            </w:trPr>
          </w:trPrChange>
        </w:trPr>
        <w:tc>
          <w:tcPr>
            <w:tcW w:w="2120" w:type="pct"/>
            <w:gridSpan w:val="2"/>
            <w:vAlign w:val="center"/>
            <w:tcPrChange w:id="104" w:author="NOAH GALLUS" w:date="2023-10-28T06:23:00Z">
              <w:tcPr>
                <w:tcW w:w="2560" w:type="pct"/>
                <w:gridSpan w:val="2"/>
                <w:vAlign w:val="center"/>
              </w:tcPr>
            </w:tcPrChange>
          </w:tcPr>
          <w:p w:rsidR="0033022D" w:rsidRPr="00955E3B" w:rsidRDefault="0033022D" w:rsidP="00C46437">
            <w:pPr>
              <w:jc w:val="center"/>
              <w:rPr>
                <w:rFonts w:ascii="Century Gothic" w:hAnsi="Century Gothic"/>
                <w:strike/>
              </w:rPr>
            </w:pPr>
            <w:r>
              <w:rPr>
                <w:rFonts w:ascii="Century Gothic" w:hAnsi="Century Gothic"/>
              </w:rPr>
              <w:t>Phases</w:t>
            </w:r>
          </w:p>
        </w:tc>
        <w:tc>
          <w:tcPr>
            <w:tcW w:w="1069" w:type="pct"/>
            <w:tcPrChange w:id="105" w:author="NOAH GALLUS" w:date="2023-10-28T06:23:00Z">
              <w:tcPr>
                <w:tcW w:w="725" w:type="pct"/>
              </w:tcPr>
            </w:tcPrChange>
          </w:tcPr>
          <w:p w:rsidR="0033022D" w:rsidRPr="00955E3B" w:rsidRDefault="0033022D" w:rsidP="00C46437">
            <w:pPr>
              <w:spacing w:after="120"/>
              <w:ind w:left="170"/>
              <w:rPr>
                <w:rFonts w:ascii="Century Gothic" w:hAnsi="Century Gothic"/>
              </w:rPr>
              <w:pPrChange w:id="106" w:author="NOAH GALLUS" w:date="2023-10-28T06:24:00Z">
                <w:pPr>
                  <w:spacing w:before="120" w:after="120"/>
                  <w:ind w:left="170"/>
                </w:pPr>
              </w:pPrChange>
            </w:pPr>
            <w:r>
              <w:rPr>
                <w:rFonts w:ascii="Century Gothic" w:hAnsi="Century Gothic"/>
              </w:rPr>
              <w:t>Dates</w:t>
            </w:r>
            <w:ins w:id="107" w:author="NOAH GALLUS" w:date="2023-10-28T06:16:00Z">
              <w:r w:rsidR="00A36BB0">
                <w:rPr>
                  <w:rFonts w:ascii="Century Gothic" w:hAnsi="Century Gothic"/>
                </w:rPr>
                <w:t xml:space="preserve"> de </w:t>
              </w:r>
            </w:ins>
            <w:ins w:id="108" w:author="NOAH GALLUS" w:date="2023-10-28T06:17:00Z">
              <w:r w:rsidR="00A36BB0">
                <w:rPr>
                  <w:rFonts w:ascii="Century Gothic" w:hAnsi="Century Gothic"/>
                </w:rPr>
                <w:t>début</w:t>
              </w:r>
            </w:ins>
            <w:ins w:id="109" w:author="NOAH GALLUS" w:date="2023-10-28T06:16:00Z">
              <w:r w:rsidR="00A36BB0">
                <w:rPr>
                  <w:rFonts w:ascii="Century Gothic" w:hAnsi="Century Gothic"/>
                </w:rPr>
                <w:t xml:space="preserve"> </w:t>
              </w:r>
            </w:ins>
            <w:ins w:id="110" w:author="NOAH GALLUS" w:date="2023-10-28T06:17:00Z">
              <w:r w:rsidR="00A36BB0">
                <w:rPr>
                  <w:rFonts w:ascii="Century Gothic" w:hAnsi="Century Gothic"/>
                </w:rPr>
                <w:t>prévue</w:t>
              </w:r>
            </w:ins>
          </w:p>
        </w:tc>
        <w:tc>
          <w:tcPr>
            <w:tcW w:w="1190" w:type="pct"/>
            <w:vAlign w:val="center"/>
            <w:tcPrChange w:id="111" w:author="NOAH GALLUS" w:date="2023-10-28T06:23:00Z">
              <w:tcPr>
                <w:tcW w:w="1237" w:type="pct"/>
                <w:vAlign w:val="center"/>
              </w:tcPr>
            </w:tcPrChange>
          </w:tcPr>
          <w:p w:rsidR="0033022D" w:rsidRPr="00955E3B" w:rsidRDefault="0033022D" w:rsidP="00C46437">
            <w:pPr>
              <w:jc w:val="center"/>
              <w:rPr>
                <w:rFonts w:ascii="Century Gothic" w:hAnsi="Century Gothic"/>
              </w:rPr>
            </w:pPr>
            <w:r w:rsidRPr="00955E3B">
              <w:rPr>
                <w:rFonts w:ascii="Century Gothic" w:hAnsi="Century Gothic"/>
              </w:rPr>
              <w:t>Livrables</w:t>
            </w:r>
          </w:p>
        </w:tc>
        <w:tc>
          <w:tcPr>
            <w:tcW w:w="621" w:type="pct"/>
            <w:vAlign w:val="center"/>
            <w:tcPrChange w:id="112" w:author="NOAH GALLUS" w:date="2023-10-28T06:23:00Z">
              <w:tcPr>
                <w:tcW w:w="478" w:type="pct"/>
                <w:vAlign w:val="center"/>
              </w:tcPr>
            </w:tcPrChange>
          </w:tcPr>
          <w:p w:rsidR="0033022D" w:rsidRPr="00955E3B" w:rsidRDefault="0033022D" w:rsidP="00594996">
            <w:pPr>
              <w:jc w:val="center"/>
              <w:rPr>
                <w:rFonts w:ascii="Century Gothic" w:hAnsi="Century Gothic"/>
              </w:rPr>
            </w:pPr>
            <w:r w:rsidRPr="00955E3B">
              <w:rPr>
                <w:rFonts w:ascii="Century Gothic" w:hAnsi="Century Gothic"/>
              </w:rPr>
              <w:t>Durée</w:t>
            </w:r>
          </w:p>
        </w:tc>
      </w:tr>
      <w:tr w:rsidR="0033022D" w:rsidRPr="00955E3B" w:rsidTr="00C46437">
        <w:trPr>
          <w:trPrChange w:id="113" w:author="NOAH GALLUS" w:date="2023-10-28T06:23:00Z">
            <w:trPr>
              <w:gridAfter w:val="0"/>
            </w:trPr>
          </w:trPrChange>
        </w:trPr>
        <w:tc>
          <w:tcPr>
            <w:tcW w:w="182" w:type="pct"/>
            <w:tcPrChange w:id="114" w:author="NOAH GALLUS" w:date="2023-10-28T06:23:00Z">
              <w:tcPr>
                <w:tcW w:w="187" w:type="pct"/>
              </w:tcPr>
            </w:tcPrChange>
          </w:tcPr>
          <w:p w:rsidR="0033022D" w:rsidRPr="00955E3B" w:rsidRDefault="0033022D" w:rsidP="00C46437">
            <w:pPr>
              <w:rPr>
                <w:rFonts w:ascii="Century Gothic" w:hAnsi="Century Gothic"/>
              </w:rPr>
            </w:pPr>
            <w:r w:rsidRPr="00955E3B">
              <w:rPr>
                <w:rFonts w:ascii="Century Gothic" w:hAnsi="Century Gothic"/>
              </w:rPr>
              <w:t>1</w:t>
            </w:r>
          </w:p>
        </w:tc>
        <w:tc>
          <w:tcPr>
            <w:tcW w:w="1938" w:type="pct"/>
            <w:tcPrChange w:id="115" w:author="NOAH GALLUS" w:date="2023-10-28T06:23:00Z">
              <w:tcPr>
                <w:tcW w:w="2374" w:type="pct"/>
              </w:tcPr>
            </w:tcPrChange>
          </w:tcPr>
          <w:p w:rsidR="0033022D" w:rsidRPr="00955E3B" w:rsidRDefault="004C200A" w:rsidP="00C46437">
            <w:pPr>
              <w:rPr>
                <w:rFonts w:ascii="Century Gothic" w:hAnsi="Century Gothic"/>
              </w:rPr>
              <w:pPrChange w:id="116" w:author="NOAH GALLUS" w:date="2023-10-28T06:24:00Z">
                <w:pPr/>
              </w:pPrChange>
            </w:pPr>
            <w:r>
              <w:rPr>
                <w:rFonts w:ascii="Century Gothic" w:hAnsi="Century Gothic"/>
              </w:rPr>
              <w:t xml:space="preserve">Analyse des besoins et conception </w:t>
            </w:r>
            <w:del w:id="117" w:author="NOAH GALLUS" w:date="2023-10-28T06:17:00Z">
              <w:r w:rsidDel="00A36BB0">
                <w:rPr>
                  <w:rFonts w:ascii="Century Gothic" w:hAnsi="Century Gothic"/>
                </w:rPr>
                <w:delText>fonctionnelle</w:delText>
              </w:r>
            </w:del>
          </w:p>
        </w:tc>
        <w:tc>
          <w:tcPr>
            <w:tcW w:w="1069" w:type="pct"/>
            <w:tcPrChange w:id="118" w:author="NOAH GALLUS" w:date="2023-10-28T06:23:00Z">
              <w:tcPr>
                <w:tcW w:w="725" w:type="pct"/>
              </w:tcPr>
            </w:tcPrChange>
          </w:tcPr>
          <w:p w:rsidR="0033022D" w:rsidRPr="00955E3B" w:rsidRDefault="00A36BB0" w:rsidP="00C46437">
            <w:pPr>
              <w:rPr>
                <w:rFonts w:ascii="Century Gothic" w:hAnsi="Century Gothic"/>
              </w:rPr>
              <w:pPrChange w:id="119" w:author="NOAH GALLUS" w:date="2023-10-28T06:24:00Z">
                <w:pPr/>
              </w:pPrChange>
            </w:pPr>
            <w:ins w:id="120" w:author="NOAH GALLUS" w:date="2023-10-28T06:16:00Z">
              <w:r>
                <w:rPr>
                  <w:rFonts w:ascii="Century Gothic" w:hAnsi="Century Gothic"/>
                </w:rPr>
                <w:t>01 Novembre 2023</w:t>
              </w:r>
            </w:ins>
          </w:p>
        </w:tc>
        <w:tc>
          <w:tcPr>
            <w:tcW w:w="1190" w:type="pct"/>
            <w:tcPrChange w:id="121" w:author="NOAH GALLUS" w:date="2023-10-28T06:23:00Z">
              <w:tcPr>
                <w:tcW w:w="1237" w:type="pct"/>
              </w:tcPr>
            </w:tcPrChange>
          </w:tcPr>
          <w:p w:rsidR="0033022D" w:rsidRPr="00955E3B" w:rsidRDefault="004C200A" w:rsidP="00C46437">
            <w:pPr>
              <w:rPr>
                <w:rFonts w:ascii="Century Gothic" w:hAnsi="Century Gothic"/>
              </w:rPr>
              <w:pPrChange w:id="122" w:author="NOAH GALLUS" w:date="2023-10-28T06:24:00Z">
                <w:pPr/>
              </w:pPrChange>
            </w:pPr>
            <w:r>
              <w:rPr>
                <w:rFonts w:ascii="Century Gothic" w:hAnsi="Century Gothic"/>
              </w:rPr>
              <w:t>Cahier de charge d’analyse et de conception</w:t>
            </w:r>
          </w:p>
        </w:tc>
        <w:tc>
          <w:tcPr>
            <w:tcW w:w="621" w:type="pct"/>
            <w:tcPrChange w:id="123" w:author="NOAH GALLUS" w:date="2023-10-28T06:23:00Z">
              <w:tcPr>
                <w:tcW w:w="478" w:type="pct"/>
              </w:tcPr>
            </w:tcPrChange>
          </w:tcPr>
          <w:p w:rsidR="0033022D" w:rsidRPr="00955E3B" w:rsidRDefault="00A36BB0" w:rsidP="00C46437">
            <w:pPr>
              <w:rPr>
                <w:rFonts w:ascii="Century Gothic" w:hAnsi="Century Gothic"/>
              </w:rPr>
              <w:pPrChange w:id="124" w:author="NOAH GALLUS" w:date="2023-10-28T06:24:00Z">
                <w:pPr/>
              </w:pPrChange>
            </w:pPr>
            <w:ins w:id="125" w:author="NOAH GALLUS" w:date="2023-10-28T06:17:00Z">
              <w:r>
                <w:rPr>
                  <w:rFonts w:ascii="Century Gothic" w:hAnsi="Century Gothic"/>
                </w:rPr>
                <w:t>10 jours</w:t>
              </w:r>
            </w:ins>
          </w:p>
        </w:tc>
      </w:tr>
      <w:tr w:rsidR="0033022D" w:rsidRPr="00955E3B" w:rsidTr="00C46437">
        <w:trPr>
          <w:trPrChange w:id="126" w:author="NOAH GALLUS" w:date="2023-10-28T06:23:00Z">
            <w:trPr>
              <w:gridAfter w:val="0"/>
            </w:trPr>
          </w:trPrChange>
        </w:trPr>
        <w:tc>
          <w:tcPr>
            <w:tcW w:w="182" w:type="pct"/>
            <w:shd w:val="clear" w:color="auto" w:fill="D9D9D9" w:themeFill="background1" w:themeFillShade="D9"/>
            <w:tcPrChange w:id="127" w:author="NOAH GALLUS" w:date="2023-10-28T06:23:00Z">
              <w:tcPr>
                <w:tcW w:w="187" w:type="pct"/>
                <w:shd w:val="clear" w:color="auto" w:fill="D9D9D9" w:themeFill="background1" w:themeFillShade="D9"/>
              </w:tcPr>
            </w:tcPrChange>
          </w:tcPr>
          <w:p w:rsidR="0033022D" w:rsidRPr="00955E3B" w:rsidRDefault="0033022D" w:rsidP="00C46437">
            <w:pPr>
              <w:rPr>
                <w:rFonts w:ascii="Century Gothic" w:hAnsi="Century Gothic"/>
              </w:rPr>
            </w:pPr>
            <w:r w:rsidRPr="00955E3B">
              <w:rPr>
                <w:rFonts w:ascii="Century Gothic" w:hAnsi="Century Gothic"/>
              </w:rPr>
              <w:t>2</w:t>
            </w:r>
          </w:p>
        </w:tc>
        <w:tc>
          <w:tcPr>
            <w:tcW w:w="1938" w:type="pct"/>
            <w:shd w:val="clear" w:color="auto" w:fill="D9D9D9" w:themeFill="background1" w:themeFillShade="D9"/>
            <w:tcPrChange w:id="128" w:author="NOAH GALLUS" w:date="2023-10-28T06:23:00Z">
              <w:tcPr>
                <w:tcW w:w="2374" w:type="pct"/>
                <w:shd w:val="clear" w:color="auto" w:fill="D9D9D9" w:themeFill="background1" w:themeFillShade="D9"/>
              </w:tcPr>
            </w:tcPrChange>
          </w:tcPr>
          <w:p w:rsidR="0033022D" w:rsidRPr="00955E3B" w:rsidRDefault="004C200A" w:rsidP="00C46437">
            <w:pPr>
              <w:rPr>
                <w:rFonts w:ascii="Century Gothic" w:hAnsi="Century Gothic"/>
              </w:rPr>
              <w:pPrChange w:id="129" w:author="NOAH GALLUS" w:date="2023-10-28T06:24:00Z">
                <w:pPr/>
              </w:pPrChange>
            </w:pPr>
            <w:r>
              <w:rPr>
                <w:rFonts w:ascii="Century Gothic" w:hAnsi="Century Gothic"/>
              </w:rPr>
              <w:t>Développement de la plate-forme [version beta]</w:t>
            </w:r>
          </w:p>
        </w:tc>
        <w:tc>
          <w:tcPr>
            <w:tcW w:w="1069" w:type="pct"/>
            <w:shd w:val="clear" w:color="auto" w:fill="D9D9D9" w:themeFill="background1" w:themeFillShade="D9"/>
            <w:tcPrChange w:id="130" w:author="NOAH GALLUS" w:date="2023-10-28T06:23:00Z">
              <w:tcPr>
                <w:tcW w:w="725" w:type="pct"/>
                <w:shd w:val="clear" w:color="auto" w:fill="D9D9D9" w:themeFill="background1" w:themeFillShade="D9"/>
              </w:tcPr>
            </w:tcPrChange>
          </w:tcPr>
          <w:p w:rsidR="0033022D" w:rsidRPr="00955E3B" w:rsidRDefault="00B66851" w:rsidP="00C46437">
            <w:pPr>
              <w:rPr>
                <w:rFonts w:ascii="Century Gothic" w:hAnsi="Century Gothic"/>
              </w:rPr>
              <w:pPrChange w:id="131" w:author="NOAH GALLUS" w:date="2023-10-28T06:24:00Z">
                <w:pPr/>
              </w:pPrChange>
            </w:pPr>
            <w:ins w:id="132" w:author="NOAH GALLUS" w:date="2023-10-28T06:19:00Z">
              <w:r>
                <w:rPr>
                  <w:rFonts w:ascii="Century Gothic" w:hAnsi="Century Gothic"/>
                </w:rPr>
                <w:t>10 Novembre 2023</w:t>
              </w:r>
            </w:ins>
          </w:p>
        </w:tc>
        <w:tc>
          <w:tcPr>
            <w:tcW w:w="1190" w:type="pct"/>
            <w:shd w:val="clear" w:color="auto" w:fill="D9D9D9" w:themeFill="background1" w:themeFillShade="D9"/>
            <w:tcPrChange w:id="133" w:author="NOAH GALLUS" w:date="2023-10-28T06:23:00Z">
              <w:tcPr>
                <w:tcW w:w="1237" w:type="pct"/>
                <w:shd w:val="clear" w:color="auto" w:fill="D9D9D9" w:themeFill="background1" w:themeFillShade="D9"/>
              </w:tcPr>
            </w:tcPrChange>
          </w:tcPr>
          <w:p w:rsidR="0033022D" w:rsidRPr="00955E3B" w:rsidRDefault="0033022D" w:rsidP="00C46437">
            <w:pPr>
              <w:rPr>
                <w:rFonts w:ascii="Century Gothic" w:hAnsi="Century Gothic"/>
              </w:rPr>
              <w:pPrChange w:id="134" w:author="NOAH GALLUS" w:date="2023-10-28T06:24:00Z">
                <w:pPr/>
              </w:pPrChange>
            </w:pPr>
          </w:p>
        </w:tc>
        <w:tc>
          <w:tcPr>
            <w:tcW w:w="621" w:type="pct"/>
            <w:shd w:val="clear" w:color="auto" w:fill="D9D9D9" w:themeFill="background1" w:themeFillShade="D9"/>
            <w:tcPrChange w:id="135" w:author="NOAH GALLUS" w:date="2023-10-28T06:23:00Z">
              <w:tcPr>
                <w:tcW w:w="478" w:type="pct"/>
                <w:shd w:val="clear" w:color="auto" w:fill="D9D9D9" w:themeFill="background1" w:themeFillShade="D9"/>
              </w:tcPr>
            </w:tcPrChange>
          </w:tcPr>
          <w:p w:rsidR="0033022D" w:rsidRPr="00955E3B" w:rsidRDefault="00B66851" w:rsidP="00F8573F">
            <w:pPr>
              <w:rPr>
                <w:rFonts w:ascii="Century Gothic" w:hAnsi="Century Gothic"/>
              </w:rPr>
              <w:pPrChange w:id="136" w:author="NOAH GALLUS" w:date="2023-10-28T06:27:00Z">
                <w:pPr/>
              </w:pPrChange>
            </w:pPr>
            <w:ins w:id="137" w:author="NOAH GALLUS" w:date="2023-10-28T06:19:00Z">
              <w:r>
                <w:rPr>
                  <w:rFonts w:ascii="Century Gothic" w:hAnsi="Century Gothic"/>
                </w:rPr>
                <w:t>2</w:t>
              </w:r>
            </w:ins>
            <w:ins w:id="138" w:author="NOAH GALLUS" w:date="2023-10-28T06:27:00Z">
              <w:r w:rsidR="00F8573F">
                <w:rPr>
                  <w:rFonts w:ascii="Century Gothic" w:hAnsi="Century Gothic"/>
                </w:rPr>
                <w:t>3</w:t>
              </w:r>
            </w:ins>
            <w:ins w:id="139" w:author="NOAH GALLUS" w:date="2023-10-28T06:19:00Z">
              <w:r>
                <w:rPr>
                  <w:rFonts w:ascii="Century Gothic" w:hAnsi="Century Gothic"/>
                </w:rPr>
                <w:t xml:space="preserve"> jours</w:t>
              </w:r>
            </w:ins>
          </w:p>
        </w:tc>
      </w:tr>
      <w:tr w:rsidR="0033022D" w:rsidRPr="00955E3B" w:rsidTr="00C46437">
        <w:trPr>
          <w:trPrChange w:id="140" w:author="NOAH GALLUS" w:date="2023-10-28T06:23:00Z">
            <w:trPr>
              <w:gridAfter w:val="0"/>
            </w:trPr>
          </w:trPrChange>
        </w:trPr>
        <w:tc>
          <w:tcPr>
            <w:tcW w:w="182" w:type="pct"/>
            <w:tcPrChange w:id="141" w:author="NOAH GALLUS" w:date="2023-10-28T06:23:00Z">
              <w:tcPr>
                <w:tcW w:w="187" w:type="pct"/>
              </w:tcPr>
            </w:tcPrChange>
          </w:tcPr>
          <w:p w:rsidR="0033022D" w:rsidRPr="00955E3B" w:rsidRDefault="0033022D" w:rsidP="00C46437">
            <w:pPr>
              <w:rPr>
                <w:rFonts w:ascii="Century Gothic" w:hAnsi="Century Gothic"/>
              </w:rPr>
            </w:pPr>
            <w:r w:rsidRPr="00955E3B">
              <w:rPr>
                <w:rFonts w:ascii="Century Gothic" w:hAnsi="Century Gothic"/>
              </w:rPr>
              <w:t>3</w:t>
            </w:r>
          </w:p>
        </w:tc>
        <w:tc>
          <w:tcPr>
            <w:tcW w:w="1938" w:type="pct"/>
            <w:tcPrChange w:id="142" w:author="NOAH GALLUS" w:date="2023-10-28T06:23:00Z">
              <w:tcPr>
                <w:tcW w:w="2374" w:type="pct"/>
              </w:tcPr>
            </w:tcPrChange>
          </w:tcPr>
          <w:p w:rsidR="0033022D" w:rsidRPr="00955E3B" w:rsidRDefault="004C200A" w:rsidP="005F15F9">
            <w:pPr>
              <w:rPr>
                <w:rFonts w:ascii="Century Gothic" w:hAnsi="Century Gothic"/>
              </w:rPr>
            </w:pPr>
            <w:r>
              <w:rPr>
                <w:rFonts w:ascii="Century Gothic" w:hAnsi="Century Gothic"/>
              </w:rPr>
              <w:t>Déploiement de la version alpha et tests</w:t>
            </w:r>
          </w:p>
        </w:tc>
        <w:tc>
          <w:tcPr>
            <w:tcW w:w="1069" w:type="pct"/>
            <w:tcPrChange w:id="143" w:author="NOAH GALLUS" w:date="2023-10-28T06:23:00Z">
              <w:tcPr>
                <w:tcW w:w="725" w:type="pct"/>
              </w:tcPr>
            </w:tcPrChange>
          </w:tcPr>
          <w:p w:rsidR="0033022D" w:rsidRPr="00955E3B" w:rsidRDefault="00F8573F" w:rsidP="00F8573F">
            <w:pPr>
              <w:rPr>
                <w:rFonts w:ascii="Century Gothic" w:hAnsi="Century Gothic"/>
              </w:rPr>
              <w:pPrChange w:id="144" w:author="NOAH GALLUS" w:date="2023-10-28T06:27:00Z">
                <w:pPr/>
              </w:pPrChange>
            </w:pPr>
            <w:ins w:id="145" w:author="NOAH GALLUS" w:date="2023-10-28T06:19:00Z">
              <w:r>
                <w:rPr>
                  <w:rFonts w:ascii="Century Gothic" w:hAnsi="Century Gothic"/>
                </w:rPr>
                <w:t>0</w:t>
              </w:r>
            </w:ins>
            <w:ins w:id="146" w:author="NOAH GALLUS" w:date="2023-10-28T06:27:00Z">
              <w:r>
                <w:rPr>
                  <w:rFonts w:ascii="Century Gothic" w:hAnsi="Century Gothic"/>
                </w:rPr>
                <w:t>3</w:t>
              </w:r>
            </w:ins>
            <w:ins w:id="147" w:author="NOAH GALLUS" w:date="2023-10-28T06:19:00Z">
              <w:r w:rsidR="00F44318">
                <w:rPr>
                  <w:rFonts w:ascii="Century Gothic" w:hAnsi="Century Gothic"/>
                </w:rPr>
                <w:t xml:space="preserve"> </w:t>
              </w:r>
              <w:r w:rsidR="00A73102">
                <w:rPr>
                  <w:rFonts w:ascii="Century Gothic" w:hAnsi="Century Gothic"/>
                </w:rPr>
                <w:t>Décembre</w:t>
              </w:r>
              <w:r w:rsidR="00F44318">
                <w:rPr>
                  <w:rFonts w:ascii="Century Gothic" w:hAnsi="Century Gothic"/>
                </w:rPr>
                <w:t xml:space="preserve"> 2023</w:t>
              </w:r>
            </w:ins>
          </w:p>
        </w:tc>
        <w:tc>
          <w:tcPr>
            <w:tcW w:w="1190" w:type="pct"/>
            <w:tcPrChange w:id="148" w:author="NOAH GALLUS" w:date="2023-10-28T06:23:00Z">
              <w:tcPr>
                <w:tcW w:w="1237" w:type="pct"/>
              </w:tcPr>
            </w:tcPrChange>
          </w:tcPr>
          <w:p w:rsidR="0033022D" w:rsidRPr="00955E3B" w:rsidRDefault="004C200A" w:rsidP="00C46437">
            <w:pPr>
              <w:rPr>
                <w:rFonts w:ascii="Century Gothic" w:hAnsi="Century Gothic"/>
              </w:rPr>
              <w:pPrChange w:id="149" w:author="NOAH GALLUS" w:date="2023-10-28T06:24:00Z">
                <w:pPr/>
              </w:pPrChange>
            </w:pPr>
            <w:r>
              <w:rPr>
                <w:rFonts w:ascii="Century Gothic" w:hAnsi="Century Gothic"/>
              </w:rPr>
              <w:t>Version beta de la plate-forme</w:t>
            </w:r>
          </w:p>
        </w:tc>
        <w:tc>
          <w:tcPr>
            <w:tcW w:w="621" w:type="pct"/>
            <w:tcPrChange w:id="150" w:author="NOAH GALLUS" w:date="2023-10-28T06:23:00Z">
              <w:tcPr>
                <w:tcW w:w="478" w:type="pct"/>
              </w:tcPr>
            </w:tcPrChange>
          </w:tcPr>
          <w:p w:rsidR="0033022D" w:rsidRPr="00955E3B" w:rsidRDefault="00A73102" w:rsidP="00C46437">
            <w:pPr>
              <w:rPr>
                <w:rFonts w:ascii="Century Gothic" w:hAnsi="Century Gothic"/>
              </w:rPr>
              <w:pPrChange w:id="151" w:author="NOAH GALLUS" w:date="2023-10-28T06:24:00Z">
                <w:pPr/>
              </w:pPrChange>
            </w:pPr>
            <w:ins w:id="152" w:author="NOAH GALLUS" w:date="2023-10-28T06:20:00Z">
              <w:r>
                <w:rPr>
                  <w:rFonts w:ascii="Century Gothic" w:hAnsi="Century Gothic"/>
                </w:rPr>
                <w:t>0</w:t>
              </w:r>
            </w:ins>
            <w:ins w:id="153" w:author="NOAH GALLUS" w:date="2023-10-28T06:25:00Z">
              <w:r w:rsidR="00F8573F">
                <w:rPr>
                  <w:rFonts w:ascii="Century Gothic" w:hAnsi="Century Gothic"/>
                </w:rPr>
                <w:t>5</w:t>
              </w:r>
            </w:ins>
            <w:ins w:id="154" w:author="NOAH GALLUS" w:date="2023-10-28T06:19:00Z">
              <w:r>
                <w:rPr>
                  <w:rFonts w:ascii="Century Gothic" w:hAnsi="Century Gothic"/>
                </w:rPr>
                <w:t xml:space="preserve"> </w:t>
              </w:r>
            </w:ins>
            <w:ins w:id="155" w:author="NOAH GALLUS" w:date="2023-10-28T06:20:00Z">
              <w:r>
                <w:rPr>
                  <w:rFonts w:ascii="Century Gothic" w:hAnsi="Century Gothic"/>
                </w:rPr>
                <w:t>j</w:t>
              </w:r>
            </w:ins>
            <w:ins w:id="156" w:author="NOAH GALLUS" w:date="2023-10-28T06:19:00Z">
              <w:r>
                <w:rPr>
                  <w:rFonts w:ascii="Century Gothic" w:hAnsi="Century Gothic"/>
                </w:rPr>
                <w:t>ours</w:t>
              </w:r>
            </w:ins>
          </w:p>
        </w:tc>
      </w:tr>
      <w:tr w:rsidR="0033022D" w:rsidRPr="00955E3B" w:rsidTr="00C46437">
        <w:trPr>
          <w:trPrChange w:id="157" w:author="NOAH GALLUS" w:date="2023-10-28T06:23:00Z">
            <w:trPr>
              <w:gridAfter w:val="0"/>
            </w:trPr>
          </w:trPrChange>
        </w:trPr>
        <w:tc>
          <w:tcPr>
            <w:tcW w:w="182" w:type="pct"/>
            <w:shd w:val="clear" w:color="auto" w:fill="D9D9D9" w:themeFill="background1" w:themeFillShade="D9"/>
            <w:tcPrChange w:id="158" w:author="NOAH GALLUS" w:date="2023-10-28T06:23:00Z">
              <w:tcPr>
                <w:tcW w:w="187" w:type="pct"/>
                <w:shd w:val="clear" w:color="auto" w:fill="D9D9D9" w:themeFill="background1" w:themeFillShade="D9"/>
              </w:tcPr>
            </w:tcPrChange>
          </w:tcPr>
          <w:p w:rsidR="0033022D" w:rsidRPr="00955E3B" w:rsidRDefault="0033022D" w:rsidP="00C46437">
            <w:pPr>
              <w:rPr>
                <w:rFonts w:ascii="Century Gothic" w:hAnsi="Century Gothic"/>
              </w:rPr>
            </w:pPr>
            <w:r w:rsidRPr="00955E3B">
              <w:rPr>
                <w:rFonts w:ascii="Century Gothic" w:hAnsi="Century Gothic"/>
              </w:rPr>
              <w:t>4</w:t>
            </w:r>
          </w:p>
        </w:tc>
        <w:tc>
          <w:tcPr>
            <w:tcW w:w="1938" w:type="pct"/>
            <w:shd w:val="clear" w:color="auto" w:fill="D9D9D9" w:themeFill="background1" w:themeFillShade="D9"/>
            <w:tcPrChange w:id="159" w:author="NOAH GALLUS" w:date="2023-10-28T06:23:00Z">
              <w:tcPr>
                <w:tcW w:w="2374" w:type="pct"/>
                <w:shd w:val="clear" w:color="auto" w:fill="D9D9D9" w:themeFill="background1" w:themeFillShade="D9"/>
              </w:tcPr>
            </w:tcPrChange>
          </w:tcPr>
          <w:p w:rsidR="0033022D" w:rsidRPr="00955E3B" w:rsidRDefault="004C200A" w:rsidP="00F8573F">
            <w:pPr>
              <w:rPr>
                <w:rFonts w:ascii="Century Gothic" w:hAnsi="Century Gothic"/>
              </w:rPr>
            </w:pPr>
            <w:r>
              <w:rPr>
                <w:rFonts w:ascii="Century Gothic" w:hAnsi="Century Gothic"/>
              </w:rPr>
              <w:t>Application des corrections</w:t>
            </w:r>
          </w:p>
        </w:tc>
        <w:tc>
          <w:tcPr>
            <w:tcW w:w="1069" w:type="pct"/>
            <w:shd w:val="clear" w:color="auto" w:fill="D9D9D9" w:themeFill="background1" w:themeFillShade="D9"/>
            <w:tcPrChange w:id="160" w:author="NOAH GALLUS" w:date="2023-10-28T06:23:00Z">
              <w:tcPr>
                <w:tcW w:w="725" w:type="pct"/>
                <w:shd w:val="clear" w:color="auto" w:fill="D9D9D9" w:themeFill="background1" w:themeFillShade="D9"/>
              </w:tcPr>
            </w:tcPrChange>
          </w:tcPr>
          <w:p w:rsidR="0033022D" w:rsidRPr="00955E3B" w:rsidRDefault="00A73102" w:rsidP="00F8573F">
            <w:pPr>
              <w:rPr>
                <w:rFonts w:ascii="Century Gothic" w:hAnsi="Century Gothic"/>
              </w:rPr>
              <w:pPrChange w:id="161" w:author="NOAH GALLUS" w:date="2023-10-28T06:28:00Z">
                <w:pPr/>
              </w:pPrChange>
            </w:pPr>
            <w:ins w:id="162" w:author="NOAH GALLUS" w:date="2023-10-28T06:20:00Z">
              <w:r>
                <w:rPr>
                  <w:rFonts w:ascii="Century Gothic" w:hAnsi="Century Gothic"/>
                </w:rPr>
                <w:t>0</w:t>
              </w:r>
              <w:r w:rsidR="00F8573F">
                <w:rPr>
                  <w:rFonts w:ascii="Century Gothic" w:hAnsi="Century Gothic"/>
                </w:rPr>
                <w:t>8</w:t>
              </w:r>
              <w:r>
                <w:rPr>
                  <w:rFonts w:ascii="Century Gothic" w:hAnsi="Century Gothic"/>
                </w:rPr>
                <w:t xml:space="preserve"> </w:t>
              </w:r>
            </w:ins>
            <w:ins w:id="163" w:author="NOAH GALLUS" w:date="2023-10-28T06:28:00Z">
              <w:r w:rsidR="00F8573F">
                <w:rPr>
                  <w:rFonts w:ascii="Century Gothic" w:hAnsi="Century Gothic"/>
                </w:rPr>
                <w:t>Décembre 2023</w:t>
              </w:r>
            </w:ins>
          </w:p>
        </w:tc>
        <w:tc>
          <w:tcPr>
            <w:tcW w:w="1190" w:type="pct"/>
            <w:shd w:val="clear" w:color="auto" w:fill="D9D9D9" w:themeFill="background1" w:themeFillShade="D9"/>
            <w:tcPrChange w:id="164" w:author="NOAH GALLUS" w:date="2023-10-28T06:23:00Z">
              <w:tcPr>
                <w:tcW w:w="1237" w:type="pct"/>
                <w:shd w:val="clear" w:color="auto" w:fill="D9D9D9" w:themeFill="background1" w:themeFillShade="D9"/>
              </w:tcPr>
            </w:tcPrChange>
          </w:tcPr>
          <w:p w:rsidR="0033022D" w:rsidRPr="00955E3B" w:rsidRDefault="0033022D" w:rsidP="00C46437">
            <w:pPr>
              <w:rPr>
                <w:rFonts w:ascii="Century Gothic" w:hAnsi="Century Gothic"/>
              </w:rPr>
              <w:pPrChange w:id="165" w:author="NOAH GALLUS" w:date="2023-10-28T06:24:00Z">
                <w:pPr/>
              </w:pPrChange>
            </w:pPr>
          </w:p>
        </w:tc>
        <w:tc>
          <w:tcPr>
            <w:tcW w:w="621" w:type="pct"/>
            <w:shd w:val="clear" w:color="auto" w:fill="D9D9D9" w:themeFill="background1" w:themeFillShade="D9"/>
            <w:tcPrChange w:id="166" w:author="NOAH GALLUS" w:date="2023-10-28T06:23:00Z">
              <w:tcPr>
                <w:tcW w:w="478" w:type="pct"/>
                <w:shd w:val="clear" w:color="auto" w:fill="D9D9D9" w:themeFill="background1" w:themeFillShade="D9"/>
              </w:tcPr>
            </w:tcPrChange>
          </w:tcPr>
          <w:p w:rsidR="0033022D" w:rsidRPr="00955E3B" w:rsidRDefault="00594996" w:rsidP="00C46437">
            <w:pPr>
              <w:rPr>
                <w:rFonts w:ascii="Century Gothic" w:hAnsi="Century Gothic"/>
              </w:rPr>
              <w:pPrChange w:id="167" w:author="NOAH GALLUS" w:date="2023-10-28T06:24:00Z">
                <w:pPr/>
              </w:pPrChange>
            </w:pPr>
            <w:ins w:id="168" w:author="NOAH GALLUS" w:date="2023-10-28T06:39:00Z">
              <w:r>
                <w:rPr>
                  <w:rFonts w:ascii="Century Gothic" w:hAnsi="Century Gothic"/>
                </w:rPr>
                <w:t>07 jours</w:t>
              </w:r>
            </w:ins>
          </w:p>
        </w:tc>
      </w:tr>
      <w:tr w:rsidR="0033022D" w:rsidRPr="00955E3B" w:rsidTr="00C46437">
        <w:trPr>
          <w:trPrChange w:id="169" w:author="NOAH GALLUS" w:date="2023-10-28T06:23:00Z">
            <w:trPr>
              <w:gridAfter w:val="0"/>
            </w:trPr>
          </w:trPrChange>
        </w:trPr>
        <w:tc>
          <w:tcPr>
            <w:tcW w:w="182" w:type="pct"/>
            <w:tcPrChange w:id="170" w:author="NOAH GALLUS" w:date="2023-10-28T06:23:00Z">
              <w:tcPr>
                <w:tcW w:w="187" w:type="pct"/>
              </w:tcPr>
            </w:tcPrChange>
          </w:tcPr>
          <w:p w:rsidR="0033022D" w:rsidRPr="00955E3B" w:rsidRDefault="0033022D" w:rsidP="00C46437">
            <w:pPr>
              <w:rPr>
                <w:rFonts w:ascii="Century Gothic" w:hAnsi="Century Gothic"/>
              </w:rPr>
            </w:pPr>
            <w:r w:rsidRPr="00955E3B">
              <w:rPr>
                <w:rFonts w:ascii="Century Gothic" w:hAnsi="Century Gothic"/>
              </w:rPr>
              <w:t>5</w:t>
            </w:r>
          </w:p>
        </w:tc>
        <w:tc>
          <w:tcPr>
            <w:tcW w:w="1938" w:type="pct"/>
            <w:tcPrChange w:id="171" w:author="NOAH GALLUS" w:date="2023-10-28T06:23:00Z">
              <w:tcPr>
                <w:tcW w:w="2374" w:type="pct"/>
              </w:tcPr>
            </w:tcPrChange>
          </w:tcPr>
          <w:p w:rsidR="0033022D" w:rsidRPr="00955E3B" w:rsidRDefault="002E5420" w:rsidP="005F15F9">
            <w:pPr>
              <w:rPr>
                <w:rFonts w:ascii="Century Gothic" w:hAnsi="Century Gothic"/>
              </w:rPr>
            </w:pPr>
            <w:r>
              <w:rPr>
                <w:rFonts w:ascii="Century Gothic" w:hAnsi="Century Gothic"/>
              </w:rPr>
              <w:t>Ajout des dernières fonctionnalités</w:t>
            </w:r>
          </w:p>
        </w:tc>
        <w:tc>
          <w:tcPr>
            <w:tcW w:w="1069" w:type="pct"/>
            <w:tcPrChange w:id="172" w:author="NOAH GALLUS" w:date="2023-10-28T06:23:00Z">
              <w:tcPr>
                <w:tcW w:w="725" w:type="pct"/>
              </w:tcPr>
            </w:tcPrChange>
          </w:tcPr>
          <w:p w:rsidR="0033022D" w:rsidRPr="00955E3B" w:rsidRDefault="00F8573F" w:rsidP="00F8573F">
            <w:pPr>
              <w:rPr>
                <w:rFonts w:ascii="Century Gothic" w:hAnsi="Century Gothic"/>
              </w:rPr>
              <w:pPrChange w:id="173" w:author="NOAH GALLUS" w:date="2023-10-28T06:28:00Z">
                <w:pPr/>
              </w:pPrChange>
            </w:pPr>
            <w:ins w:id="174" w:author="NOAH GALLUS" w:date="2023-10-28T06:21:00Z">
              <w:r>
                <w:rPr>
                  <w:rFonts w:ascii="Century Gothic" w:hAnsi="Century Gothic"/>
                </w:rPr>
                <w:t>15</w:t>
              </w:r>
              <w:r w:rsidR="00A73102">
                <w:rPr>
                  <w:rFonts w:ascii="Century Gothic" w:hAnsi="Century Gothic"/>
                </w:rPr>
                <w:t xml:space="preserve"> </w:t>
              </w:r>
            </w:ins>
            <w:ins w:id="175" w:author="NOAH GALLUS" w:date="2023-10-28T06:28:00Z">
              <w:r>
                <w:rPr>
                  <w:rFonts w:ascii="Century Gothic" w:hAnsi="Century Gothic"/>
                </w:rPr>
                <w:t>Décembre 2023</w:t>
              </w:r>
            </w:ins>
          </w:p>
        </w:tc>
        <w:tc>
          <w:tcPr>
            <w:tcW w:w="1190" w:type="pct"/>
            <w:tcPrChange w:id="176" w:author="NOAH GALLUS" w:date="2023-10-28T06:23:00Z">
              <w:tcPr>
                <w:tcW w:w="1237" w:type="pct"/>
              </w:tcPr>
            </w:tcPrChange>
          </w:tcPr>
          <w:p w:rsidR="0033022D" w:rsidRPr="00955E3B" w:rsidRDefault="002E5420" w:rsidP="00C46437">
            <w:pPr>
              <w:rPr>
                <w:rFonts w:ascii="Century Gothic" w:hAnsi="Century Gothic"/>
              </w:rPr>
              <w:pPrChange w:id="177" w:author="NOAH GALLUS" w:date="2023-10-28T06:24:00Z">
                <w:pPr/>
              </w:pPrChange>
            </w:pPr>
            <w:r>
              <w:rPr>
                <w:rFonts w:ascii="Century Gothic" w:hAnsi="Century Gothic"/>
              </w:rPr>
              <w:t>Version alpha</w:t>
            </w:r>
          </w:p>
        </w:tc>
        <w:tc>
          <w:tcPr>
            <w:tcW w:w="621" w:type="pct"/>
            <w:tcPrChange w:id="178" w:author="NOAH GALLUS" w:date="2023-10-28T06:23:00Z">
              <w:tcPr>
                <w:tcW w:w="478" w:type="pct"/>
              </w:tcPr>
            </w:tcPrChange>
          </w:tcPr>
          <w:p w:rsidR="0033022D" w:rsidRPr="00955E3B" w:rsidRDefault="00F8573F" w:rsidP="00F8573F">
            <w:pPr>
              <w:rPr>
                <w:rFonts w:ascii="Century Gothic" w:hAnsi="Century Gothic"/>
              </w:rPr>
              <w:pPrChange w:id="179" w:author="NOAH GALLUS" w:date="2023-10-28T06:29:00Z">
                <w:pPr/>
              </w:pPrChange>
            </w:pPr>
            <w:ins w:id="180" w:author="NOAH GALLUS" w:date="2023-10-28T06:29:00Z">
              <w:r>
                <w:rPr>
                  <w:rFonts w:ascii="Century Gothic" w:hAnsi="Century Gothic"/>
                </w:rPr>
                <w:t>23</w:t>
              </w:r>
            </w:ins>
            <w:ins w:id="181" w:author="NOAH GALLUS" w:date="2023-10-28T06:21:00Z">
              <w:r w:rsidR="00A73102">
                <w:rPr>
                  <w:rFonts w:ascii="Century Gothic" w:hAnsi="Century Gothic"/>
                </w:rPr>
                <w:t xml:space="preserve"> jours</w:t>
              </w:r>
            </w:ins>
          </w:p>
        </w:tc>
      </w:tr>
      <w:tr w:rsidR="0033022D" w:rsidRPr="00955E3B" w:rsidTr="00C46437">
        <w:trPr>
          <w:trPrChange w:id="182" w:author="NOAH GALLUS" w:date="2023-10-28T06:23:00Z">
            <w:trPr>
              <w:gridAfter w:val="0"/>
            </w:trPr>
          </w:trPrChange>
        </w:trPr>
        <w:tc>
          <w:tcPr>
            <w:tcW w:w="182" w:type="pct"/>
            <w:shd w:val="clear" w:color="auto" w:fill="D9D9D9" w:themeFill="background1" w:themeFillShade="D9"/>
            <w:tcPrChange w:id="183" w:author="NOAH GALLUS" w:date="2023-10-28T06:23:00Z">
              <w:tcPr>
                <w:tcW w:w="187" w:type="pct"/>
                <w:shd w:val="clear" w:color="auto" w:fill="D9D9D9" w:themeFill="background1" w:themeFillShade="D9"/>
              </w:tcPr>
            </w:tcPrChange>
          </w:tcPr>
          <w:p w:rsidR="0033022D" w:rsidRPr="00955E3B" w:rsidRDefault="0033022D" w:rsidP="00C46437">
            <w:pPr>
              <w:rPr>
                <w:rFonts w:ascii="Century Gothic" w:hAnsi="Century Gothic"/>
              </w:rPr>
            </w:pPr>
            <w:r w:rsidRPr="00955E3B">
              <w:rPr>
                <w:rFonts w:ascii="Century Gothic" w:hAnsi="Century Gothic"/>
              </w:rPr>
              <w:t>6</w:t>
            </w:r>
          </w:p>
        </w:tc>
        <w:tc>
          <w:tcPr>
            <w:tcW w:w="1938" w:type="pct"/>
            <w:shd w:val="clear" w:color="auto" w:fill="D9D9D9" w:themeFill="background1" w:themeFillShade="D9"/>
            <w:tcPrChange w:id="184" w:author="NOAH GALLUS" w:date="2023-10-28T06:23:00Z">
              <w:tcPr>
                <w:tcW w:w="2374" w:type="pct"/>
                <w:shd w:val="clear" w:color="auto" w:fill="D9D9D9" w:themeFill="background1" w:themeFillShade="D9"/>
              </w:tcPr>
            </w:tcPrChange>
          </w:tcPr>
          <w:p w:rsidR="0033022D" w:rsidRPr="00955E3B" w:rsidRDefault="002E5420" w:rsidP="005F15F9">
            <w:pPr>
              <w:rPr>
                <w:rFonts w:ascii="Century Gothic" w:hAnsi="Century Gothic"/>
              </w:rPr>
            </w:pPr>
            <w:r>
              <w:rPr>
                <w:rFonts w:ascii="Century Gothic" w:hAnsi="Century Gothic"/>
              </w:rPr>
              <w:t>Tests de la version alpha</w:t>
            </w:r>
          </w:p>
        </w:tc>
        <w:tc>
          <w:tcPr>
            <w:tcW w:w="1069" w:type="pct"/>
            <w:shd w:val="clear" w:color="auto" w:fill="D9D9D9" w:themeFill="background1" w:themeFillShade="D9"/>
            <w:tcPrChange w:id="185" w:author="NOAH GALLUS" w:date="2023-10-28T06:23:00Z">
              <w:tcPr>
                <w:tcW w:w="725" w:type="pct"/>
                <w:shd w:val="clear" w:color="auto" w:fill="D9D9D9" w:themeFill="background1" w:themeFillShade="D9"/>
              </w:tcPr>
            </w:tcPrChange>
          </w:tcPr>
          <w:p w:rsidR="0033022D" w:rsidRPr="00955E3B" w:rsidRDefault="00F8573F" w:rsidP="00C46437">
            <w:pPr>
              <w:rPr>
                <w:rFonts w:ascii="Century Gothic" w:hAnsi="Century Gothic"/>
              </w:rPr>
              <w:pPrChange w:id="186" w:author="NOAH GALLUS" w:date="2023-10-28T06:24:00Z">
                <w:pPr/>
              </w:pPrChange>
            </w:pPr>
            <w:ins w:id="187" w:author="NOAH GALLUS" w:date="2023-10-28T06:21:00Z">
              <w:r>
                <w:rPr>
                  <w:rFonts w:ascii="Century Gothic" w:hAnsi="Century Gothic"/>
                </w:rPr>
                <w:t>07</w:t>
              </w:r>
              <w:r w:rsidR="00A73102">
                <w:rPr>
                  <w:rFonts w:ascii="Century Gothic" w:hAnsi="Century Gothic"/>
                </w:rPr>
                <w:t xml:space="preserve"> Janvier 2024</w:t>
              </w:r>
            </w:ins>
          </w:p>
        </w:tc>
        <w:tc>
          <w:tcPr>
            <w:tcW w:w="1190" w:type="pct"/>
            <w:shd w:val="clear" w:color="auto" w:fill="D9D9D9" w:themeFill="background1" w:themeFillShade="D9"/>
            <w:tcPrChange w:id="188" w:author="NOAH GALLUS" w:date="2023-10-28T06:23:00Z">
              <w:tcPr>
                <w:tcW w:w="1237" w:type="pct"/>
                <w:shd w:val="clear" w:color="auto" w:fill="D9D9D9" w:themeFill="background1" w:themeFillShade="D9"/>
              </w:tcPr>
            </w:tcPrChange>
          </w:tcPr>
          <w:p w:rsidR="0033022D" w:rsidRPr="00955E3B" w:rsidRDefault="0033022D" w:rsidP="00C46437">
            <w:pPr>
              <w:rPr>
                <w:rFonts w:ascii="Century Gothic" w:hAnsi="Century Gothic"/>
              </w:rPr>
              <w:pPrChange w:id="189" w:author="NOAH GALLUS" w:date="2023-10-28T06:24:00Z">
                <w:pPr/>
              </w:pPrChange>
            </w:pPr>
          </w:p>
        </w:tc>
        <w:tc>
          <w:tcPr>
            <w:tcW w:w="621" w:type="pct"/>
            <w:shd w:val="clear" w:color="auto" w:fill="D9D9D9" w:themeFill="background1" w:themeFillShade="D9"/>
            <w:tcPrChange w:id="190" w:author="NOAH GALLUS" w:date="2023-10-28T06:23:00Z">
              <w:tcPr>
                <w:tcW w:w="478" w:type="pct"/>
                <w:shd w:val="clear" w:color="auto" w:fill="D9D9D9" w:themeFill="background1" w:themeFillShade="D9"/>
              </w:tcPr>
            </w:tcPrChange>
          </w:tcPr>
          <w:p w:rsidR="0033022D" w:rsidRPr="00955E3B" w:rsidRDefault="00F8573F" w:rsidP="00F8573F">
            <w:pPr>
              <w:rPr>
                <w:rFonts w:ascii="Century Gothic" w:hAnsi="Century Gothic"/>
              </w:rPr>
              <w:pPrChange w:id="191" w:author="NOAH GALLUS" w:date="2023-10-28T06:29:00Z">
                <w:pPr/>
              </w:pPrChange>
            </w:pPr>
            <w:ins w:id="192" w:author="NOAH GALLUS" w:date="2023-10-28T06:29:00Z">
              <w:r>
                <w:rPr>
                  <w:rFonts w:ascii="Century Gothic" w:hAnsi="Century Gothic"/>
                </w:rPr>
                <w:t>10</w:t>
              </w:r>
            </w:ins>
            <w:ins w:id="193" w:author="NOAH GALLUS" w:date="2023-10-28T06:22:00Z">
              <w:r w:rsidR="00A73102">
                <w:rPr>
                  <w:rFonts w:ascii="Century Gothic" w:hAnsi="Century Gothic"/>
                </w:rPr>
                <w:t xml:space="preserve"> jours</w:t>
              </w:r>
            </w:ins>
          </w:p>
        </w:tc>
      </w:tr>
      <w:tr w:rsidR="0033022D" w:rsidRPr="00955E3B" w:rsidTr="00C46437">
        <w:trPr>
          <w:trPrChange w:id="194" w:author="NOAH GALLUS" w:date="2023-10-28T06:23:00Z">
            <w:trPr>
              <w:gridAfter w:val="0"/>
            </w:trPr>
          </w:trPrChange>
        </w:trPr>
        <w:tc>
          <w:tcPr>
            <w:tcW w:w="182" w:type="pct"/>
            <w:tcPrChange w:id="195" w:author="NOAH GALLUS" w:date="2023-10-28T06:23:00Z">
              <w:tcPr>
                <w:tcW w:w="187" w:type="pct"/>
              </w:tcPr>
            </w:tcPrChange>
          </w:tcPr>
          <w:p w:rsidR="0033022D" w:rsidRPr="00955E3B" w:rsidRDefault="0033022D" w:rsidP="00C46437">
            <w:pPr>
              <w:rPr>
                <w:rFonts w:ascii="Century Gothic" w:hAnsi="Century Gothic"/>
              </w:rPr>
            </w:pPr>
            <w:r w:rsidRPr="00955E3B">
              <w:rPr>
                <w:rFonts w:ascii="Century Gothic" w:hAnsi="Century Gothic"/>
              </w:rPr>
              <w:t>7</w:t>
            </w:r>
          </w:p>
        </w:tc>
        <w:tc>
          <w:tcPr>
            <w:tcW w:w="1938" w:type="pct"/>
            <w:tcPrChange w:id="196" w:author="NOAH GALLUS" w:date="2023-10-28T06:23:00Z">
              <w:tcPr>
                <w:tcW w:w="2374" w:type="pct"/>
              </w:tcPr>
            </w:tcPrChange>
          </w:tcPr>
          <w:p w:rsidR="0033022D" w:rsidRPr="00955E3B" w:rsidRDefault="002E5420" w:rsidP="00F8573F">
            <w:pPr>
              <w:rPr>
                <w:rFonts w:ascii="Century Gothic" w:hAnsi="Century Gothic"/>
              </w:rPr>
            </w:pPr>
            <w:r>
              <w:rPr>
                <w:rFonts w:ascii="Century Gothic" w:hAnsi="Century Gothic"/>
              </w:rPr>
              <w:t xml:space="preserve">Rédaction de la documentation </w:t>
            </w:r>
            <w:del w:id="197" w:author="NOAH GALLUS" w:date="2023-10-28T06:31:00Z">
              <w:r w:rsidDel="00F8573F">
                <w:rPr>
                  <w:rFonts w:ascii="Century Gothic" w:hAnsi="Century Gothic"/>
                </w:rPr>
                <w:delText xml:space="preserve">destinée </w:delText>
              </w:r>
            </w:del>
            <w:ins w:id="198" w:author="NOAH GALLUS" w:date="2023-10-28T06:31:00Z">
              <w:r w:rsidR="00F8573F">
                <w:rPr>
                  <w:rFonts w:ascii="Century Gothic" w:hAnsi="Century Gothic"/>
                </w:rPr>
                <w:t>et formation</w:t>
              </w:r>
            </w:ins>
            <w:del w:id="199" w:author="NOAH GALLUS" w:date="2023-10-28T06:31:00Z">
              <w:r w:rsidDel="00F8573F">
                <w:rPr>
                  <w:rFonts w:ascii="Century Gothic" w:hAnsi="Century Gothic"/>
                </w:rPr>
                <w:delText>aux</w:delText>
              </w:r>
            </w:del>
            <w:r>
              <w:rPr>
                <w:rFonts w:ascii="Century Gothic" w:hAnsi="Century Gothic"/>
              </w:rPr>
              <w:t xml:space="preserve"> utilisateur</w:t>
            </w:r>
            <w:del w:id="200" w:author="NOAH GALLUS" w:date="2023-10-28T06:31:00Z">
              <w:r w:rsidDel="00F8573F">
                <w:rPr>
                  <w:rFonts w:ascii="Century Gothic" w:hAnsi="Century Gothic"/>
                </w:rPr>
                <w:delText>s</w:delText>
              </w:r>
            </w:del>
            <w:r>
              <w:rPr>
                <w:rFonts w:ascii="Century Gothic" w:hAnsi="Century Gothic"/>
              </w:rPr>
              <w:t>.</w:t>
            </w:r>
          </w:p>
        </w:tc>
        <w:tc>
          <w:tcPr>
            <w:tcW w:w="1069" w:type="pct"/>
            <w:tcBorders>
              <w:bottom w:val="single" w:sz="4" w:space="0" w:color="auto"/>
            </w:tcBorders>
            <w:tcPrChange w:id="201" w:author="NOAH GALLUS" w:date="2023-10-28T06:23:00Z">
              <w:tcPr>
                <w:tcW w:w="725" w:type="pct"/>
                <w:tcBorders>
                  <w:bottom w:val="single" w:sz="4" w:space="0" w:color="auto"/>
                </w:tcBorders>
              </w:tcPr>
            </w:tcPrChange>
          </w:tcPr>
          <w:p w:rsidR="0033022D" w:rsidRPr="00955E3B" w:rsidRDefault="00F8573F" w:rsidP="00C46437">
            <w:pPr>
              <w:rPr>
                <w:rFonts w:ascii="Century Gothic" w:hAnsi="Century Gothic"/>
              </w:rPr>
              <w:pPrChange w:id="202" w:author="NOAH GALLUS" w:date="2023-10-28T06:24:00Z">
                <w:pPr/>
              </w:pPrChange>
            </w:pPr>
            <w:ins w:id="203" w:author="NOAH GALLUS" w:date="2023-10-28T06:22:00Z">
              <w:r>
                <w:rPr>
                  <w:rFonts w:ascii="Century Gothic" w:hAnsi="Century Gothic"/>
                </w:rPr>
                <w:t>17</w:t>
              </w:r>
              <w:r w:rsidR="00A73102">
                <w:rPr>
                  <w:rFonts w:ascii="Century Gothic" w:hAnsi="Century Gothic"/>
                </w:rPr>
                <w:t xml:space="preserve"> Janvier 2024</w:t>
              </w:r>
            </w:ins>
          </w:p>
        </w:tc>
        <w:tc>
          <w:tcPr>
            <w:tcW w:w="1190" w:type="pct"/>
            <w:tcPrChange w:id="204" w:author="NOAH GALLUS" w:date="2023-10-28T06:23:00Z">
              <w:tcPr>
                <w:tcW w:w="1237" w:type="pct"/>
              </w:tcPr>
            </w:tcPrChange>
          </w:tcPr>
          <w:p w:rsidR="0033022D" w:rsidRPr="00955E3B" w:rsidRDefault="002E5420" w:rsidP="00C46437">
            <w:pPr>
              <w:rPr>
                <w:rFonts w:ascii="Century Gothic" w:hAnsi="Century Gothic"/>
              </w:rPr>
              <w:pPrChange w:id="205" w:author="NOAH GALLUS" w:date="2023-10-28T06:24:00Z">
                <w:pPr/>
              </w:pPrChange>
            </w:pPr>
            <w:r>
              <w:rPr>
                <w:rFonts w:ascii="Century Gothic" w:hAnsi="Century Gothic"/>
              </w:rPr>
              <w:t>Manuel d’utilisation</w:t>
            </w:r>
          </w:p>
        </w:tc>
        <w:tc>
          <w:tcPr>
            <w:tcW w:w="621" w:type="pct"/>
            <w:tcPrChange w:id="206" w:author="NOAH GALLUS" w:date="2023-10-28T06:23:00Z">
              <w:tcPr>
                <w:tcW w:w="478" w:type="pct"/>
              </w:tcPr>
            </w:tcPrChange>
          </w:tcPr>
          <w:p w:rsidR="0033022D" w:rsidRPr="00955E3B" w:rsidRDefault="00F8573F" w:rsidP="00C46437">
            <w:pPr>
              <w:rPr>
                <w:rFonts w:ascii="Century Gothic" w:hAnsi="Century Gothic"/>
              </w:rPr>
              <w:pPrChange w:id="207" w:author="NOAH GALLUS" w:date="2023-10-28T06:24:00Z">
                <w:pPr/>
              </w:pPrChange>
            </w:pPr>
            <w:ins w:id="208" w:author="NOAH GALLUS" w:date="2023-10-28T06:22:00Z">
              <w:r>
                <w:rPr>
                  <w:rFonts w:ascii="Century Gothic" w:hAnsi="Century Gothic"/>
                </w:rPr>
                <w:t>14</w:t>
              </w:r>
              <w:r w:rsidR="00A73102">
                <w:rPr>
                  <w:rFonts w:ascii="Century Gothic" w:hAnsi="Century Gothic"/>
                </w:rPr>
                <w:t xml:space="preserve"> jours</w:t>
              </w:r>
            </w:ins>
          </w:p>
        </w:tc>
      </w:tr>
      <w:tr w:rsidR="002E5420" w:rsidRPr="00955E3B" w:rsidTr="00625149">
        <w:trPr>
          <w:trPrChange w:id="209" w:author="NOAH GALLUS" w:date="2023-10-28T06:34:00Z">
            <w:trPr>
              <w:gridAfter w:val="0"/>
            </w:trPr>
          </w:trPrChange>
        </w:trPr>
        <w:tc>
          <w:tcPr>
            <w:tcW w:w="182" w:type="pct"/>
            <w:tcBorders>
              <w:bottom w:val="single" w:sz="4" w:space="0" w:color="auto"/>
            </w:tcBorders>
            <w:tcPrChange w:id="210" w:author="NOAH GALLUS" w:date="2023-10-28T06:34:00Z">
              <w:tcPr>
                <w:tcW w:w="187" w:type="pct"/>
              </w:tcPr>
            </w:tcPrChange>
          </w:tcPr>
          <w:p w:rsidR="002E5420" w:rsidRPr="00955E3B" w:rsidRDefault="002E5420" w:rsidP="00C46437">
            <w:pPr>
              <w:rPr>
                <w:rFonts w:ascii="Century Gothic" w:hAnsi="Century Gothic"/>
              </w:rPr>
            </w:pPr>
            <w:r>
              <w:rPr>
                <w:rFonts w:ascii="Century Gothic" w:hAnsi="Century Gothic"/>
              </w:rPr>
              <w:t>8</w:t>
            </w:r>
          </w:p>
        </w:tc>
        <w:tc>
          <w:tcPr>
            <w:tcW w:w="1938" w:type="pct"/>
            <w:tcBorders>
              <w:bottom w:val="single" w:sz="4" w:space="0" w:color="auto"/>
            </w:tcBorders>
            <w:tcPrChange w:id="211" w:author="NOAH GALLUS" w:date="2023-10-28T06:34:00Z">
              <w:tcPr>
                <w:tcW w:w="2374" w:type="pct"/>
              </w:tcPr>
            </w:tcPrChange>
          </w:tcPr>
          <w:p w:rsidR="002E5420" w:rsidRDefault="002E5420" w:rsidP="00625149">
            <w:pPr>
              <w:rPr>
                <w:rFonts w:ascii="Century Gothic" w:hAnsi="Century Gothic"/>
              </w:rPr>
            </w:pPr>
            <w:r>
              <w:rPr>
                <w:rFonts w:ascii="Century Gothic" w:hAnsi="Century Gothic"/>
              </w:rPr>
              <w:t xml:space="preserve">Création et </w:t>
            </w:r>
            <w:r w:rsidR="004A5B0F">
              <w:rPr>
                <w:rFonts w:ascii="Century Gothic" w:hAnsi="Century Gothic"/>
              </w:rPr>
              <w:t xml:space="preserve">déploiement du site web </w:t>
            </w:r>
            <w:r>
              <w:rPr>
                <w:rFonts w:ascii="Century Gothic" w:hAnsi="Century Gothic"/>
              </w:rPr>
              <w:t xml:space="preserve">de l’entreprise </w:t>
            </w:r>
            <w:r w:rsidRPr="002E5420">
              <w:rPr>
                <w:rFonts w:ascii="Century Gothic" w:hAnsi="Century Gothic"/>
                <w:b/>
              </w:rPr>
              <w:t>R-LAMO</w:t>
            </w:r>
          </w:p>
        </w:tc>
        <w:tc>
          <w:tcPr>
            <w:tcW w:w="1069" w:type="pct"/>
            <w:tcBorders>
              <w:bottom w:val="single" w:sz="4" w:space="0" w:color="auto"/>
            </w:tcBorders>
            <w:tcPrChange w:id="212" w:author="NOAH GALLUS" w:date="2023-10-28T06:34:00Z">
              <w:tcPr>
                <w:tcW w:w="725" w:type="pct"/>
                <w:tcBorders>
                  <w:bottom w:val="single" w:sz="4" w:space="0" w:color="auto"/>
                </w:tcBorders>
              </w:tcPr>
            </w:tcPrChange>
          </w:tcPr>
          <w:p w:rsidR="002E5420" w:rsidRPr="00955E3B" w:rsidRDefault="002E5420" w:rsidP="00C46437">
            <w:pPr>
              <w:rPr>
                <w:rFonts w:ascii="Century Gothic" w:hAnsi="Century Gothic"/>
              </w:rPr>
              <w:pPrChange w:id="213" w:author="NOAH GALLUS" w:date="2023-10-28T06:24:00Z">
                <w:pPr/>
              </w:pPrChange>
            </w:pPr>
          </w:p>
        </w:tc>
        <w:tc>
          <w:tcPr>
            <w:tcW w:w="1190" w:type="pct"/>
            <w:tcBorders>
              <w:bottom w:val="single" w:sz="4" w:space="0" w:color="auto"/>
            </w:tcBorders>
            <w:tcPrChange w:id="214" w:author="NOAH GALLUS" w:date="2023-10-28T06:34:00Z">
              <w:tcPr>
                <w:tcW w:w="1237" w:type="pct"/>
              </w:tcPr>
            </w:tcPrChange>
          </w:tcPr>
          <w:p w:rsidR="002E5420" w:rsidRDefault="007E2BBB" w:rsidP="00C46437">
            <w:pPr>
              <w:rPr>
                <w:rFonts w:ascii="Century Gothic" w:hAnsi="Century Gothic"/>
              </w:rPr>
              <w:pPrChange w:id="215" w:author="NOAH GALLUS" w:date="2023-10-28T06:24:00Z">
                <w:pPr/>
              </w:pPrChange>
            </w:pPr>
            <w:r>
              <w:rPr>
                <w:rFonts w:ascii="Century Gothic" w:hAnsi="Century Gothic"/>
              </w:rPr>
              <w:t>Site web</w:t>
            </w:r>
          </w:p>
        </w:tc>
        <w:tc>
          <w:tcPr>
            <w:tcW w:w="621" w:type="pct"/>
            <w:tcBorders>
              <w:bottom w:val="single" w:sz="4" w:space="0" w:color="auto"/>
            </w:tcBorders>
            <w:tcPrChange w:id="216" w:author="NOAH GALLUS" w:date="2023-10-28T06:34:00Z">
              <w:tcPr>
                <w:tcW w:w="478" w:type="pct"/>
              </w:tcPr>
            </w:tcPrChange>
          </w:tcPr>
          <w:p w:rsidR="002E5420" w:rsidRPr="00955E3B" w:rsidRDefault="00A5740D" w:rsidP="00C46437">
            <w:pPr>
              <w:rPr>
                <w:rFonts w:ascii="Century Gothic" w:hAnsi="Century Gothic"/>
              </w:rPr>
              <w:pPrChange w:id="217" w:author="NOAH GALLUS" w:date="2023-10-28T06:24:00Z">
                <w:pPr/>
              </w:pPrChange>
            </w:pPr>
            <w:ins w:id="218" w:author="NOAH GALLUS" w:date="2023-10-28T06:23:00Z">
              <w:r>
                <w:rPr>
                  <w:rFonts w:ascii="Century Gothic" w:hAnsi="Century Gothic"/>
                </w:rPr>
                <w:t>14 jours</w:t>
              </w:r>
            </w:ins>
          </w:p>
        </w:tc>
      </w:tr>
      <w:tr w:rsidR="004626B9" w:rsidRPr="00955E3B" w:rsidTr="00625149">
        <w:trPr>
          <w:trPrChange w:id="219" w:author="NOAH GALLUS" w:date="2023-10-28T06:34:00Z">
            <w:trPr>
              <w:gridAfter w:val="0"/>
            </w:trPr>
          </w:trPrChange>
        </w:trPr>
        <w:tc>
          <w:tcPr>
            <w:tcW w:w="2120" w:type="pct"/>
            <w:gridSpan w:val="2"/>
            <w:tcBorders>
              <w:left w:val="single" w:sz="4" w:space="0" w:color="auto"/>
              <w:bottom w:val="single" w:sz="4" w:space="0" w:color="auto"/>
              <w:right w:val="nil"/>
            </w:tcBorders>
            <w:tcPrChange w:id="220" w:author="NOAH GALLUS" w:date="2023-10-28T06:34:00Z">
              <w:tcPr>
                <w:tcW w:w="2560" w:type="pct"/>
                <w:gridSpan w:val="2"/>
                <w:tcBorders>
                  <w:left w:val="nil"/>
                  <w:bottom w:val="nil"/>
                  <w:right w:val="nil"/>
                </w:tcBorders>
              </w:tcPr>
            </w:tcPrChange>
          </w:tcPr>
          <w:p w:rsidR="004626B9" w:rsidRPr="00955E3B" w:rsidRDefault="004626B9" w:rsidP="00C46437">
            <w:pPr>
              <w:rPr>
                <w:rFonts w:ascii="Century Gothic" w:hAnsi="Century Gothic"/>
              </w:rPr>
            </w:pPr>
          </w:p>
        </w:tc>
        <w:tc>
          <w:tcPr>
            <w:tcW w:w="1069" w:type="pct"/>
            <w:tcBorders>
              <w:left w:val="nil"/>
              <w:bottom w:val="single" w:sz="4" w:space="0" w:color="auto"/>
            </w:tcBorders>
            <w:tcPrChange w:id="221" w:author="NOAH GALLUS" w:date="2023-10-28T06:34:00Z">
              <w:tcPr>
                <w:tcW w:w="725" w:type="pct"/>
                <w:tcBorders>
                  <w:left w:val="nil"/>
                  <w:bottom w:val="nil"/>
                </w:tcBorders>
              </w:tcPr>
            </w:tcPrChange>
          </w:tcPr>
          <w:p w:rsidR="004626B9" w:rsidRPr="00955E3B" w:rsidRDefault="004626B9" w:rsidP="005F15F9">
            <w:pPr>
              <w:rPr>
                <w:rFonts w:ascii="Century Gothic" w:hAnsi="Century Gothic"/>
              </w:rPr>
            </w:pPr>
          </w:p>
        </w:tc>
        <w:tc>
          <w:tcPr>
            <w:tcW w:w="1190" w:type="pct"/>
            <w:tcBorders>
              <w:bottom w:val="single" w:sz="4" w:space="0" w:color="auto"/>
            </w:tcBorders>
            <w:tcPrChange w:id="222" w:author="NOAH GALLUS" w:date="2023-10-28T06:34:00Z">
              <w:tcPr>
                <w:tcW w:w="1237" w:type="pct"/>
              </w:tcPr>
            </w:tcPrChange>
          </w:tcPr>
          <w:p w:rsidR="004626B9" w:rsidRPr="00955E3B" w:rsidRDefault="004626B9" w:rsidP="00625149">
            <w:pPr>
              <w:rPr>
                <w:rFonts w:ascii="Century Gothic" w:hAnsi="Century Gothic"/>
              </w:rPr>
            </w:pPr>
            <w:r w:rsidRPr="00955E3B">
              <w:rPr>
                <w:rFonts w:ascii="Century Gothic" w:hAnsi="Century Gothic"/>
              </w:rPr>
              <w:t>Durée totale</w:t>
            </w:r>
          </w:p>
        </w:tc>
        <w:tc>
          <w:tcPr>
            <w:tcW w:w="621" w:type="pct"/>
            <w:tcBorders>
              <w:bottom w:val="single" w:sz="4" w:space="0" w:color="auto"/>
            </w:tcBorders>
            <w:tcPrChange w:id="223" w:author="NOAH GALLUS" w:date="2023-10-28T06:34:00Z">
              <w:tcPr>
                <w:tcW w:w="478" w:type="pct"/>
              </w:tcPr>
            </w:tcPrChange>
          </w:tcPr>
          <w:p w:rsidR="004626B9" w:rsidRPr="00955E3B" w:rsidRDefault="00A73102" w:rsidP="00625149">
            <w:pPr>
              <w:rPr>
                <w:rFonts w:ascii="Century Gothic" w:hAnsi="Century Gothic"/>
              </w:rPr>
            </w:pPr>
            <w:ins w:id="224" w:author="NOAH GALLUS" w:date="2023-10-28T06:22:00Z">
              <w:r>
                <w:rPr>
                  <w:rFonts w:ascii="Century Gothic" w:hAnsi="Century Gothic"/>
                </w:rPr>
                <w:t>90 jours</w:t>
              </w:r>
            </w:ins>
          </w:p>
        </w:tc>
      </w:tr>
      <w:tr w:rsidR="005F15F9" w:rsidRPr="00955E3B" w:rsidTr="00625149">
        <w:tblPrEx>
          <w:tblPrExChange w:id="225" w:author="NOAH GALLUS" w:date="2023-10-28T06:34:00Z">
            <w:tblPrEx>
              <w:tblW w:w="5163" w:type="pct"/>
            </w:tblPrEx>
          </w:tblPrExChange>
        </w:tblPrEx>
        <w:trPr>
          <w:ins w:id="226" w:author="NOAH GALLUS" w:date="2023-10-28T06:32:00Z"/>
        </w:trPr>
        <w:tc>
          <w:tcPr>
            <w:tcW w:w="5000" w:type="pct"/>
            <w:gridSpan w:val="5"/>
            <w:tcBorders>
              <w:left w:val="single" w:sz="4" w:space="0" w:color="auto"/>
              <w:bottom w:val="single" w:sz="4" w:space="0" w:color="auto"/>
            </w:tcBorders>
            <w:tcPrChange w:id="227" w:author="NOAH GALLUS" w:date="2023-10-28T06:34:00Z">
              <w:tcPr>
                <w:tcW w:w="5000" w:type="pct"/>
                <w:gridSpan w:val="6"/>
                <w:tcBorders>
                  <w:left w:val="nil"/>
                  <w:bottom w:val="nil"/>
                </w:tcBorders>
              </w:tcPr>
            </w:tcPrChange>
          </w:tcPr>
          <w:p w:rsidR="005F15F9" w:rsidRDefault="00625149" w:rsidP="00C46437">
            <w:pPr>
              <w:rPr>
                <w:ins w:id="228" w:author="NOAH GALLUS" w:date="2023-10-28T06:32:00Z"/>
                <w:rFonts w:ascii="Century Gothic" w:hAnsi="Century Gothic"/>
              </w:rPr>
            </w:pPr>
            <w:ins w:id="229" w:author="NOAH GALLUS" w:date="2023-10-28T06:33:00Z">
              <w:r>
                <w:rPr>
                  <w:rFonts w:ascii="Century Gothic" w:hAnsi="Century Gothic"/>
                </w:rPr>
                <w:lastRenderedPageBreak/>
                <w:t>Echéance</w:t>
              </w:r>
              <w:r w:rsidR="005F15F9">
                <w:rPr>
                  <w:rFonts w:ascii="Century Gothic" w:hAnsi="Century Gothic"/>
                </w:rPr>
                <w:t xml:space="preserve"> des travaux : 31 Janvier 2024</w:t>
              </w:r>
            </w:ins>
          </w:p>
        </w:tc>
      </w:tr>
    </w:tbl>
    <w:p w:rsidR="0060605C" w:rsidRPr="00955E3B" w:rsidRDefault="0060605C" w:rsidP="0024050D">
      <w:pPr>
        <w:rPr>
          <w:rFonts w:ascii="Century Gothic" w:hAnsi="Century Gothic"/>
        </w:rPr>
      </w:pPr>
    </w:p>
    <w:p w:rsidR="00BB7DB6" w:rsidRPr="00955E3B" w:rsidRDefault="005D7E8D" w:rsidP="0035349E">
      <w:pPr>
        <w:pStyle w:val="Titre1"/>
        <w:rPr>
          <w:rFonts w:ascii="Century Gothic" w:hAnsi="Century Gothic"/>
        </w:rPr>
      </w:pPr>
      <w:bookmarkStart w:id="230" w:name="_Toc149335715"/>
      <w:r w:rsidRPr="00955E3B">
        <w:rPr>
          <w:rFonts w:ascii="Century Gothic" w:hAnsi="Century Gothic"/>
        </w:rPr>
        <w:t>5</w:t>
      </w:r>
      <w:r w:rsidR="004626B9" w:rsidRPr="00955E3B">
        <w:rPr>
          <w:rFonts w:ascii="Century Gothic" w:hAnsi="Century Gothic"/>
        </w:rPr>
        <w:t xml:space="preserve">. </w:t>
      </w:r>
      <w:r w:rsidR="00733FAE" w:rsidRPr="00955E3B">
        <w:rPr>
          <w:rFonts w:ascii="Century Gothic" w:hAnsi="Century Gothic"/>
        </w:rPr>
        <w:t>CONDITIONS DE REALISATION</w:t>
      </w:r>
      <w:bookmarkEnd w:id="230"/>
    </w:p>
    <w:p w:rsidR="00733FAE" w:rsidRPr="00955E3B" w:rsidRDefault="005D7E8D" w:rsidP="0035349E">
      <w:pPr>
        <w:pStyle w:val="Titre4"/>
        <w:rPr>
          <w:rFonts w:ascii="Century Gothic" w:hAnsi="Century Gothic"/>
        </w:rPr>
      </w:pPr>
      <w:r w:rsidRPr="00955E3B">
        <w:rPr>
          <w:rFonts w:ascii="Century Gothic" w:hAnsi="Century Gothic"/>
        </w:rPr>
        <w:t>Les intervenants sur le projet</w:t>
      </w:r>
      <w:r w:rsidR="000C3037">
        <w:rPr>
          <w:rFonts w:ascii="Century Gothic" w:hAnsi="Century Gothic"/>
        </w:rPr>
        <w:t> :</w:t>
      </w:r>
      <w:ins w:id="231" w:author="NOAH GALLUS" w:date="2023-10-28T06:02:00Z">
        <w:r w:rsidR="008D1A31">
          <w:rPr>
            <w:rFonts w:ascii="Century Gothic" w:hAnsi="Century Gothic"/>
          </w:rPr>
          <w:t xml:space="preserve"> </w:t>
        </w:r>
        <w:r w:rsidR="008D1A31" w:rsidRPr="008D1A31">
          <w:rPr>
            <w:rFonts w:ascii="Century Gothic" w:hAnsi="Century Gothic"/>
            <w:i w:val="0"/>
            <w:rPrChange w:id="232" w:author="NOAH GALLUS" w:date="2023-10-28T06:02:00Z">
              <w:rPr>
                <w:rFonts w:ascii="Century Gothic" w:hAnsi="Century Gothic"/>
              </w:rPr>
            </w:rPrChange>
          </w:rPr>
          <w:t>Bénéficiaire et prestataire</w:t>
        </w:r>
      </w:ins>
    </w:p>
    <w:p w:rsidR="005D7E8D" w:rsidRDefault="005D7E8D" w:rsidP="005D7E8D">
      <w:pPr>
        <w:pStyle w:val="Titre4"/>
        <w:rPr>
          <w:ins w:id="233" w:author="NOAH GALLUS" w:date="2023-10-28T06:45:00Z"/>
          <w:rFonts w:ascii="Century Gothic" w:hAnsi="Century Gothic"/>
        </w:rPr>
      </w:pPr>
      <w:r w:rsidRPr="00955E3B">
        <w:rPr>
          <w:rFonts w:ascii="Century Gothic" w:hAnsi="Century Gothic"/>
        </w:rPr>
        <w:t>Proposition tarifaire (devis) :</w:t>
      </w:r>
    </w:p>
    <w:tbl>
      <w:tblPr>
        <w:tblStyle w:val="Grilledutableau"/>
        <w:tblW w:w="4575" w:type="pct"/>
        <w:tblLook w:val="04A0" w:firstRow="1" w:lastRow="0" w:firstColumn="1" w:lastColumn="0" w:noHBand="0" w:noVBand="1"/>
        <w:tblPrChange w:id="234" w:author="NOAH GALLUS" w:date="2023-10-28T06:56:00Z">
          <w:tblPr>
            <w:tblStyle w:val="Grilledutableau"/>
            <w:tblW w:w="3934" w:type="pct"/>
            <w:tblLook w:val="04A0" w:firstRow="1" w:lastRow="0" w:firstColumn="1" w:lastColumn="0" w:noHBand="0" w:noVBand="1"/>
          </w:tblPr>
        </w:tblPrChange>
      </w:tblPr>
      <w:tblGrid>
        <w:gridCol w:w="342"/>
        <w:gridCol w:w="3624"/>
        <w:gridCol w:w="1417"/>
        <w:gridCol w:w="1743"/>
        <w:gridCol w:w="1160"/>
        <w:tblGridChange w:id="235">
          <w:tblGrid>
            <w:gridCol w:w="341"/>
            <w:gridCol w:w="3624"/>
            <w:gridCol w:w="1999"/>
            <w:gridCol w:w="1161"/>
            <w:gridCol w:w="1"/>
            <w:gridCol w:w="1160"/>
          </w:tblGrid>
        </w:tblGridChange>
      </w:tblGrid>
      <w:tr w:rsidR="001A2980" w:rsidRPr="00955E3B" w:rsidTr="000F6ABF">
        <w:trPr>
          <w:ins w:id="236" w:author="NOAH GALLUS" w:date="2023-10-28T06:45:00Z"/>
        </w:trPr>
        <w:tc>
          <w:tcPr>
            <w:tcW w:w="2393" w:type="pct"/>
            <w:gridSpan w:val="2"/>
            <w:vAlign w:val="center"/>
            <w:tcPrChange w:id="237" w:author="NOAH GALLUS" w:date="2023-10-28T06:56:00Z">
              <w:tcPr>
                <w:tcW w:w="2782" w:type="pct"/>
                <w:gridSpan w:val="2"/>
                <w:vAlign w:val="center"/>
              </w:tcPr>
            </w:tcPrChange>
          </w:tcPr>
          <w:p w:rsidR="001A2980" w:rsidRPr="00955E3B" w:rsidRDefault="001A2980" w:rsidP="007922BA">
            <w:pPr>
              <w:jc w:val="center"/>
              <w:rPr>
                <w:ins w:id="238" w:author="NOAH GALLUS" w:date="2023-10-28T06:45:00Z"/>
                <w:rFonts w:ascii="Century Gothic" w:hAnsi="Century Gothic"/>
                <w:strike/>
              </w:rPr>
            </w:pPr>
            <w:ins w:id="239" w:author="NOAH GALLUS" w:date="2023-10-28T06:45:00Z">
              <w:r>
                <w:rPr>
                  <w:rFonts w:ascii="Century Gothic" w:hAnsi="Century Gothic"/>
                </w:rPr>
                <w:t>Phases</w:t>
              </w:r>
            </w:ins>
          </w:p>
        </w:tc>
        <w:tc>
          <w:tcPr>
            <w:tcW w:w="855" w:type="pct"/>
            <w:tcPrChange w:id="240" w:author="NOAH GALLUS" w:date="2023-10-28T06:56:00Z">
              <w:tcPr>
                <w:tcW w:w="1403" w:type="pct"/>
              </w:tcPr>
            </w:tcPrChange>
          </w:tcPr>
          <w:p w:rsidR="001A2980" w:rsidRPr="00955E3B" w:rsidRDefault="001A2980" w:rsidP="007922BA">
            <w:pPr>
              <w:spacing w:after="120"/>
              <w:ind w:left="170"/>
              <w:rPr>
                <w:ins w:id="241" w:author="NOAH GALLUS" w:date="2023-10-28T06:45:00Z"/>
                <w:rFonts w:ascii="Century Gothic" w:hAnsi="Century Gothic"/>
              </w:rPr>
            </w:pPr>
            <w:ins w:id="242" w:author="NOAH GALLUS" w:date="2023-10-28T06:46:00Z">
              <w:r>
                <w:rPr>
                  <w:rFonts w:ascii="Century Gothic" w:hAnsi="Century Gothic"/>
                </w:rPr>
                <w:t>Priorité</w:t>
              </w:r>
            </w:ins>
          </w:p>
        </w:tc>
        <w:tc>
          <w:tcPr>
            <w:tcW w:w="1052" w:type="pct"/>
            <w:tcPrChange w:id="243" w:author="NOAH GALLUS" w:date="2023-10-28T06:56:00Z">
              <w:tcPr>
                <w:tcW w:w="1" w:type="pct"/>
              </w:tcPr>
            </w:tcPrChange>
          </w:tcPr>
          <w:p w:rsidR="001A2980" w:rsidRPr="00955E3B" w:rsidRDefault="001A2980" w:rsidP="007922BA">
            <w:pPr>
              <w:jc w:val="center"/>
              <w:rPr>
                <w:ins w:id="244" w:author="NOAH GALLUS" w:date="2023-10-28T06:46:00Z"/>
                <w:rFonts w:ascii="Century Gothic" w:hAnsi="Century Gothic"/>
              </w:rPr>
            </w:pPr>
            <w:ins w:id="245" w:author="NOAH GALLUS" w:date="2023-10-28T06:46:00Z">
              <w:r>
                <w:rPr>
                  <w:rFonts w:ascii="Century Gothic" w:hAnsi="Century Gothic"/>
                </w:rPr>
                <w:t>Cout</w:t>
              </w:r>
            </w:ins>
          </w:p>
        </w:tc>
        <w:tc>
          <w:tcPr>
            <w:tcW w:w="700" w:type="pct"/>
            <w:vAlign w:val="center"/>
            <w:tcPrChange w:id="246" w:author="NOAH GALLUS" w:date="2023-10-28T06:56:00Z">
              <w:tcPr>
                <w:tcW w:w="815" w:type="pct"/>
                <w:gridSpan w:val="2"/>
                <w:vAlign w:val="center"/>
              </w:tcPr>
            </w:tcPrChange>
          </w:tcPr>
          <w:p w:rsidR="001A2980" w:rsidRPr="00955E3B" w:rsidRDefault="001A2980" w:rsidP="007922BA">
            <w:pPr>
              <w:jc w:val="center"/>
              <w:rPr>
                <w:ins w:id="247" w:author="NOAH GALLUS" w:date="2023-10-28T06:45:00Z"/>
                <w:rFonts w:ascii="Century Gothic" w:hAnsi="Century Gothic"/>
              </w:rPr>
            </w:pPr>
            <w:ins w:id="248" w:author="NOAH GALLUS" w:date="2023-10-28T06:45:00Z">
              <w:r w:rsidRPr="00955E3B">
                <w:rPr>
                  <w:rFonts w:ascii="Century Gothic" w:hAnsi="Century Gothic"/>
                </w:rPr>
                <w:t>Durée</w:t>
              </w:r>
            </w:ins>
          </w:p>
        </w:tc>
      </w:tr>
      <w:tr w:rsidR="001A2980" w:rsidRPr="00955E3B" w:rsidTr="000F6ABF">
        <w:trPr>
          <w:ins w:id="249" w:author="NOAH GALLUS" w:date="2023-10-28T06:45:00Z"/>
        </w:trPr>
        <w:tc>
          <w:tcPr>
            <w:tcW w:w="206" w:type="pct"/>
            <w:tcPrChange w:id="250" w:author="NOAH GALLUS" w:date="2023-10-28T06:56:00Z">
              <w:tcPr>
                <w:tcW w:w="239" w:type="pct"/>
              </w:tcPr>
            </w:tcPrChange>
          </w:tcPr>
          <w:p w:rsidR="001A2980" w:rsidRPr="00955E3B" w:rsidRDefault="001A2980" w:rsidP="007922BA">
            <w:pPr>
              <w:rPr>
                <w:ins w:id="251" w:author="NOAH GALLUS" w:date="2023-10-28T06:45:00Z"/>
                <w:rFonts w:ascii="Century Gothic" w:hAnsi="Century Gothic"/>
              </w:rPr>
            </w:pPr>
            <w:ins w:id="252" w:author="NOAH GALLUS" w:date="2023-10-28T06:45:00Z">
              <w:r w:rsidRPr="00955E3B">
                <w:rPr>
                  <w:rFonts w:ascii="Century Gothic" w:hAnsi="Century Gothic"/>
                </w:rPr>
                <w:t>1</w:t>
              </w:r>
            </w:ins>
          </w:p>
        </w:tc>
        <w:tc>
          <w:tcPr>
            <w:tcW w:w="2187" w:type="pct"/>
            <w:tcPrChange w:id="253" w:author="NOAH GALLUS" w:date="2023-10-28T06:56:00Z">
              <w:tcPr>
                <w:tcW w:w="2543" w:type="pct"/>
              </w:tcPr>
            </w:tcPrChange>
          </w:tcPr>
          <w:p w:rsidR="001A2980" w:rsidRPr="00955E3B" w:rsidRDefault="001A2980" w:rsidP="007922BA">
            <w:pPr>
              <w:rPr>
                <w:ins w:id="254" w:author="NOAH GALLUS" w:date="2023-10-28T06:45:00Z"/>
                <w:rFonts w:ascii="Century Gothic" w:hAnsi="Century Gothic"/>
              </w:rPr>
            </w:pPr>
            <w:ins w:id="255" w:author="NOAH GALLUS" w:date="2023-10-28T06:45:00Z">
              <w:r>
                <w:rPr>
                  <w:rFonts w:ascii="Century Gothic" w:hAnsi="Century Gothic"/>
                </w:rPr>
                <w:t xml:space="preserve">Analyse des besoins et conception </w:t>
              </w:r>
            </w:ins>
          </w:p>
        </w:tc>
        <w:tc>
          <w:tcPr>
            <w:tcW w:w="855" w:type="pct"/>
            <w:tcPrChange w:id="256" w:author="NOAH GALLUS" w:date="2023-10-28T06:56:00Z">
              <w:tcPr>
                <w:tcW w:w="1403" w:type="pct"/>
              </w:tcPr>
            </w:tcPrChange>
          </w:tcPr>
          <w:p w:rsidR="001A2980" w:rsidRPr="00955E3B" w:rsidRDefault="001A2980" w:rsidP="007922BA">
            <w:pPr>
              <w:rPr>
                <w:ins w:id="257" w:author="NOAH GALLUS" w:date="2023-10-28T06:45:00Z"/>
                <w:rFonts w:ascii="Century Gothic" w:hAnsi="Century Gothic"/>
              </w:rPr>
            </w:pPr>
            <w:ins w:id="258" w:author="NOAH GALLUS" w:date="2023-10-28T06:46:00Z">
              <w:r>
                <w:rPr>
                  <w:rFonts w:ascii="Century Gothic" w:hAnsi="Century Gothic"/>
                </w:rPr>
                <w:t>1</w:t>
              </w:r>
            </w:ins>
          </w:p>
        </w:tc>
        <w:tc>
          <w:tcPr>
            <w:tcW w:w="1052" w:type="pct"/>
            <w:tcPrChange w:id="259" w:author="NOAH GALLUS" w:date="2023-10-28T06:56:00Z">
              <w:tcPr>
                <w:tcW w:w="1" w:type="pct"/>
              </w:tcPr>
            </w:tcPrChange>
          </w:tcPr>
          <w:p w:rsidR="001A2980" w:rsidRDefault="001947A4" w:rsidP="007922BA">
            <w:pPr>
              <w:rPr>
                <w:ins w:id="260" w:author="NOAH GALLUS" w:date="2023-10-28T06:46:00Z"/>
                <w:rFonts w:ascii="Century Gothic" w:hAnsi="Century Gothic"/>
              </w:rPr>
            </w:pPr>
            <w:ins w:id="261" w:author="NOAH GALLUS" w:date="2023-10-28T06:47:00Z">
              <w:r>
                <w:rPr>
                  <w:rFonts w:ascii="Century Gothic" w:hAnsi="Century Gothic"/>
                </w:rPr>
                <w:t>120</w:t>
              </w:r>
              <w:r w:rsidR="001A2980">
                <w:rPr>
                  <w:rFonts w:ascii="Century Gothic" w:hAnsi="Century Gothic"/>
                </w:rPr>
                <w:t>.000 XAF</w:t>
              </w:r>
            </w:ins>
          </w:p>
        </w:tc>
        <w:tc>
          <w:tcPr>
            <w:tcW w:w="700" w:type="pct"/>
            <w:tcPrChange w:id="262" w:author="NOAH GALLUS" w:date="2023-10-28T06:56:00Z">
              <w:tcPr>
                <w:tcW w:w="815" w:type="pct"/>
                <w:gridSpan w:val="2"/>
              </w:tcPr>
            </w:tcPrChange>
          </w:tcPr>
          <w:p w:rsidR="001A2980" w:rsidRPr="00955E3B" w:rsidRDefault="001A2980" w:rsidP="007922BA">
            <w:pPr>
              <w:rPr>
                <w:ins w:id="263" w:author="NOAH GALLUS" w:date="2023-10-28T06:45:00Z"/>
                <w:rFonts w:ascii="Century Gothic" w:hAnsi="Century Gothic"/>
              </w:rPr>
            </w:pPr>
            <w:ins w:id="264" w:author="NOAH GALLUS" w:date="2023-10-28T06:45:00Z">
              <w:r>
                <w:rPr>
                  <w:rFonts w:ascii="Century Gothic" w:hAnsi="Century Gothic"/>
                </w:rPr>
                <w:t>10 jours</w:t>
              </w:r>
            </w:ins>
          </w:p>
        </w:tc>
      </w:tr>
      <w:tr w:rsidR="001A2980" w:rsidRPr="00955E3B" w:rsidTr="000F6ABF">
        <w:trPr>
          <w:ins w:id="265" w:author="NOAH GALLUS" w:date="2023-10-28T06:45:00Z"/>
        </w:trPr>
        <w:tc>
          <w:tcPr>
            <w:tcW w:w="206" w:type="pct"/>
            <w:shd w:val="clear" w:color="auto" w:fill="D9D9D9" w:themeFill="background1" w:themeFillShade="D9"/>
            <w:tcPrChange w:id="266" w:author="NOAH GALLUS" w:date="2023-10-28T06:56:00Z">
              <w:tcPr>
                <w:tcW w:w="239" w:type="pct"/>
                <w:shd w:val="clear" w:color="auto" w:fill="D9D9D9" w:themeFill="background1" w:themeFillShade="D9"/>
              </w:tcPr>
            </w:tcPrChange>
          </w:tcPr>
          <w:p w:rsidR="001A2980" w:rsidRPr="00955E3B" w:rsidRDefault="001A2980" w:rsidP="007922BA">
            <w:pPr>
              <w:rPr>
                <w:ins w:id="267" w:author="NOAH GALLUS" w:date="2023-10-28T06:45:00Z"/>
                <w:rFonts w:ascii="Century Gothic" w:hAnsi="Century Gothic"/>
              </w:rPr>
            </w:pPr>
            <w:ins w:id="268" w:author="NOAH GALLUS" w:date="2023-10-28T06:45:00Z">
              <w:r w:rsidRPr="00955E3B">
                <w:rPr>
                  <w:rFonts w:ascii="Century Gothic" w:hAnsi="Century Gothic"/>
                </w:rPr>
                <w:t>2</w:t>
              </w:r>
            </w:ins>
          </w:p>
        </w:tc>
        <w:tc>
          <w:tcPr>
            <w:tcW w:w="2187" w:type="pct"/>
            <w:shd w:val="clear" w:color="auto" w:fill="D9D9D9" w:themeFill="background1" w:themeFillShade="D9"/>
            <w:tcPrChange w:id="269" w:author="NOAH GALLUS" w:date="2023-10-28T06:56:00Z">
              <w:tcPr>
                <w:tcW w:w="2543" w:type="pct"/>
                <w:shd w:val="clear" w:color="auto" w:fill="D9D9D9" w:themeFill="background1" w:themeFillShade="D9"/>
              </w:tcPr>
            </w:tcPrChange>
          </w:tcPr>
          <w:p w:rsidR="001A2980" w:rsidRPr="00955E3B" w:rsidRDefault="001A2980" w:rsidP="007922BA">
            <w:pPr>
              <w:rPr>
                <w:ins w:id="270" w:author="NOAH GALLUS" w:date="2023-10-28T06:45:00Z"/>
                <w:rFonts w:ascii="Century Gothic" w:hAnsi="Century Gothic"/>
              </w:rPr>
            </w:pPr>
            <w:ins w:id="271" w:author="NOAH GALLUS" w:date="2023-10-28T06:45:00Z">
              <w:r>
                <w:rPr>
                  <w:rFonts w:ascii="Century Gothic" w:hAnsi="Century Gothic"/>
                </w:rPr>
                <w:t>Développement de la plate-forme [version beta]</w:t>
              </w:r>
            </w:ins>
          </w:p>
        </w:tc>
        <w:tc>
          <w:tcPr>
            <w:tcW w:w="855" w:type="pct"/>
            <w:shd w:val="clear" w:color="auto" w:fill="D9D9D9" w:themeFill="background1" w:themeFillShade="D9"/>
            <w:tcPrChange w:id="272" w:author="NOAH GALLUS" w:date="2023-10-28T06:56:00Z">
              <w:tcPr>
                <w:tcW w:w="1403" w:type="pct"/>
                <w:shd w:val="clear" w:color="auto" w:fill="D9D9D9" w:themeFill="background1" w:themeFillShade="D9"/>
              </w:tcPr>
            </w:tcPrChange>
          </w:tcPr>
          <w:p w:rsidR="001A2980" w:rsidRPr="00955E3B" w:rsidRDefault="001A2980" w:rsidP="007922BA">
            <w:pPr>
              <w:rPr>
                <w:ins w:id="273" w:author="NOAH GALLUS" w:date="2023-10-28T06:45:00Z"/>
                <w:rFonts w:ascii="Century Gothic" w:hAnsi="Century Gothic"/>
              </w:rPr>
            </w:pPr>
            <w:ins w:id="274" w:author="NOAH GALLUS" w:date="2023-10-28T06:46:00Z">
              <w:r>
                <w:rPr>
                  <w:rFonts w:ascii="Century Gothic" w:hAnsi="Century Gothic"/>
                </w:rPr>
                <w:t>1</w:t>
              </w:r>
            </w:ins>
          </w:p>
        </w:tc>
        <w:tc>
          <w:tcPr>
            <w:tcW w:w="1052" w:type="pct"/>
            <w:shd w:val="clear" w:color="auto" w:fill="D9D9D9" w:themeFill="background1" w:themeFillShade="D9"/>
            <w:tcPrChange w:id="275" w:author="NOAH GALLUS" w:date="2023-10-28T06:56:00Z">
              <w:tcPr>
                <w:tcW w:w="1" w:type="pct"/>
                <w:shd w:val="clear" w:color="auto" w:fill="D9D9D9" w:themeFill="background1" w:themeFillShade="D9"/>
              </w:tcPr>
            </w:tcPrChange>
          </w:tcPr>
          <w:p w:rsidR="001A2980" w:rsidRDefault="00161EBB" w:rsidP="001A2980">
            <w:pPr>
              <w:rPr>
                <w:ins w:id="276" w:author="NOAH GALLUS" w:date="2023-10-28T06:46:00Z"/>
                <w:rFonts w:ascii="Century Gothic" w:hAnsi="Century Gothic"/>
              </w:rPr>
            </w:pPr>
            <w:ins w:id="277" w:author="NOAH GALLUS" w:date="2023-10-28T06:47:00Z">
              <w:r>
                <w:rPr>
                  <w:rFonts w:ascii="Century Gothic" w:hAnsi="Century Gothic"/>
                </w:rPr>
                <w:t>4</w:t>
              </w:r>
            </w:ins>
            <w:ins w:id="278" w:author="NOAH GALLUS" w:date="2023-10-28T06:48:00Z">
              <w:r w:rsidR="001947A4">
                <w:rPr>
                  <w:rFonts w:ascii="Century Gothic" w:hAnsi="Century Gothic"/>
                </w:rPr>
                <w:t>1</w:t>
              </w:r>
            </w:ins>
            <w:ins w:id="279" w:author="NOAH GALLUS" w:date="2023-10-28T06:49:00Z">
              <w:r w:rsidR="001A2980">
                <w:rPr>
                  <w:rFonts w:ascii="Century Gothic" w:hAnsi="Century Gothic"/>
                </w:rPr>
                <w:t>0</w:t>
              </w:r>
            </w:ins>
            <w:ins w:id="280" w:author="NOAH GALLUS" w:date="2023-10-28T06:47:00Z">
              <w:r w:rsidR="001A2980">
                <w:rPr>
                  <w:rFonts w:ascii="Century Gothic" w:hAnsi="Century Gothic"/>
                </w:rPr>
                <w:t>.000 XAF</w:t>
              </w:r>
            </w:ins>
          </w:p>
        </w:tc>
        <w:tc>
          <w:tcPr>
            <w:tcW w:w="700" w:type="pct"/>
            <w:shd w:val="clear" w:color="auto" w:fill="D9D9D9" w:themeFill="background1" w:themeFillShade="D9"/>
            <w:tcPrChange w:id="281" w:author="NOAH GALLUS" w:date="2023-10-28T06:56:00Z">
              <w:tcPr>
                <w:tcW w:w="815" w:type="pct"/>
                <w:gridSpan w:val="2"/>
                <w:shd w:val="clear" w:color="auto" w:fill="D9D9D9" w:themeFill="background1" w:themeFillShade="D9"/>
              </w:tcPr>
            </w:tcPrChange>
          </w:tcPr>
          <w:p w:rsidR="001A2980" w:rsidRPr="00955E3B" w:rsidRDefault="001A2980" w:rsidP="007922BA">
            <w:pPr>
              <w:rPr>
                <w:ins w:id="282" w:author="NOAH GALLUS" w:date="2023-10-28T06:45:00Z"/>
                <w:rFonts w:ascii="Century Gothic" w:hAnsi="Century Gothic"/>
              </w:rPr>
            </w:pPr>
            <w:ins w:id="283" w:author="NOAH GALLUS" w:date="2023-10-28T06:45:00Z">
              <w:r>
                <w:rPr>
                  <w:rFonts w:ascii="Century Gothic" w:hAnsi="Century Gothic"/>
                </w:rPr>
                <w:t>23 jours</w:t>
              </w:r>
            </w:ins>
          </w:p>
        </w:tc>
      </w:tr>
      <w:tr w:rsidR="001A2980" w:rsidRPr="00955E3B" w:rsidTr="000F6ABF">
        <w:trPr>
          <w:ins w:id="284" w:author="NOAH GALLUS" w:date="2023-10-28T06:45:00Z"/>
        </w:trPr>
        <w:tc>
          <w:tcPr>
            <w:tcW w:w="206" w:type="pct"/>
            <w:tcPrChange w:id="285" w:author="NOAH GALLUS" w:date="2023-10-28T06:56:00Z">
              <w:tcPr>
                <w:tcW w:w="239" w:type="pct"/>
              </w:tcPr>
            </w:tcPrChange>
          </w:tcPr>
          <w:p w:rsidR="001A2980" w:rsidRPr="00955E3B" w:rsidRDefault="001A2980" w:rsidP="007922BA">
            <w:pPr>
              <w:rPr>
                <w:ins w:id="286" w:author="NOAH GALLUS" w:date="2023-10-28T06:45:00Z"/>
                <w:rFonts w:ascii="Century Gothic" w:hAnsi="Century Gothic"/>
              </w:rPr>
            </w:pPr>
            <w:ins w:id="287" w:author="NOAH GALLUS" w:date="2023-10-28T06:45:00Z">
              <w:r w:rsidRPr="00955E3B">
                <w:rPr>
                  <w:rFonts w:ascii="Century Gothic" w:hAnsi="Century Gothic"/>
                </w:rPr>
                <w:t>3</w:t>
              </w:r>
            </w:ins>
          </w:p>
        </w:tc>
        <w:tc>
          <w:tcPr>
            <w:tcW w:w="2187" w:type="pct"/>
            <w:tcPrChange w:id="288" w:author="NOAH GALLUS" w:date="2023-10-28T06:56:00Z">
              <w:tcPr>
                <w:tcW w:w="2543" w:type="pct"/>
              </w:tcPr>
            </w:tcPrChange>
          </w:tcPr>
          <w:p w:rsidR="001A2980" w:rsidRPr="00955E3B" w:rsidRDefault="001A2980" w:rsidP="007922BA">
            <w:pPr>
              <w:rPr>
                <w:ins w:id="289" w:author="NOAH GALLUS" w:date="2023-10-28T06:45:00Z"/>
                <w:rFonts w:ascii="Century Gothic" w:hAnsi="Century Gothic"/>
              </w:rPr>
            </w:pPr>
            <w:ins w:id="290" w:author="NOAH GALLUS" w:date="2023-10-28T06:45:00Z">
              <w:r>
                <w:rPr>
                  <w:rFonts w:ascii="Century Gothic" w:hAnsi="Century Gothic"/>
                </w:rPr>
                <w:t>Déploiement de la version alpha et tests</w:t>
              </w:r>
            </w:ins>
          </w:p>
        </w:tc>
        <w:tc>
          <w:tcPr>
            <w:tcW w:w="855" w:type="pct"/>
            <w:tcPrChange w:id="291" w:author="NOAH GALLUS" w:date="2023-10-28T06:56:00Z">
              <w:tcPr>
                <w:tcW w:w="1403" w:type="pct"/>
              </w:tcPr>
            </w:tcPrChange>
          </w:tcPr>
          <w:p w:rsidR="001A2980" w:rsidRPr="00955E3B" w:rsidRDefault="001A2980" w:rsidP="007922BA">
            <w:pPr>
              <w:rPr>
                <w:ins w:id="292" w:author="NOAH GALLUS" w:date="2023-10-28T06:45:00Z"/>
                <w:rFonts w:ascii="Century Gothic" w:hAnsi="Century Gothic"/>
              </w:rPr>
            </w:pPr>
            <w:ins w:id="293" w:author="NOAH GALLUS" w:date="2023-10-28T06:46:00Z">
              <w:r>
                <w:rPr>
                  <w:rFonts w:ascii="Century Gothic" w:hAnsi="Century Gothic"/>
                </w:rPr>
                <w:t>1</w:t>
              </w:r>
            </w:ins>
          </w:p>
        </w:tc>
        <w:tc>
          <w:tcPr>
            <w:tcW w:w="1052" w:type="pct"/>
            <w:tcPrChange w:id="294" w:author="NOAH GALLUS" w:date="2023-10-28T06:56:00Z">
              <w:tcPr>
                <w:tcW w:w="1" w:type="pct"/>
              </w:tcPr>
            </w:tcPrChange>
          </w:tcPr>
          <w:p w:rsidR="001A2980" w:rsidRDefault="001A2980" w:rsidP="007922BA">
            <w:pPr>
              <w:rPr>
                <w:ins w:id="295" w:author="NOAH GALLUS" w:date="2023-10-28T06:46:00Z"/>
                <w:rFonts w:ascii="Century Gothic" w:hAnsi="Century Gothic"/>
              </w:rPr>
            </w:pPr>
            <w:ins w:id="296" w:author="NOAH GALLUS" w:date="2023-10-28T06:47:00Z">
              <w:r>
                <w:rPr>
                  <w:rFonts w:ascii="Century Gothic" w:hAnsi="Century Gothic"/>
                </w:rPr>
                <w:t>100.000 XAF</w:t>
              </w:r>
            </w:ins>
          </w:p>
        </w:tc>
        <w:tc>
          <w:tcPr>
            <w:tcW w:w="700" w:type="pct"/>
            <w:tcPrChange w:id="297" w:author="NOAH GALLUS" w:date="2023-10-28T06:56:00Z">
              <w:tcPr>
                <w:tcW w:w="815" w:type="pct"/>
                <w:gridSpan w:val="2"/>
              </w:tcPr>
            </w:tcPrChange>
          </w:tcPr>
          <w:p w:rsidR="001A2980" w:rsidRPr="00955E3B" w:rsidRDefault="001A2980" w:rsidP="007922BA">
            <w:pPr>
              <w:rPr>
                <w:ins w:id="298" w:author="NOAH GALLUS" w:date="2023-10-28T06:45:00Z"/>
                <w:rFonts w:ascii="Century Gothic" w:hAnsi="Century Gothic"/>
              </w:rPr>
            </w:pPr>
            <w:ins w:id="299" w:author="NOAH GALLUS" w:date="2023-10-28T06:45:00Z">
              <w:r>
                <w:rPr>
                  <w:rFonts w:ascii="Century Gothic" w:hAnsi="Century Gothic"/>
                </w:rPr>
                <w:t>05 jours</w:t>
              </w:r>
            </w:ins>
          </w:p>
        </w:tc>
      </w:tr>
      <w:tr w:rsidR="001A2980" w:rsidRPr="00955E3B" w:rsidTr="000F6ABF">
        <w:trPr>
          <w:ins w:id="300" w:author="NOAH GALLUS" w:date="2023-10-28T06:45:00Z"/>
        </w:trPr>
        <w:tc>
          <w:tcPr>
            <w:tcW w:w="206" w:type="pct"/>
            <w:shd w:val="clear" w:color="auto" w:fill="D9D9D9" w:themeFill="background1" w:themeFillShade="D9"/>
            <w:tcPrChange w:id="301" w:author="NOAH GALLUS" w:date="2023-10-28T06:56:00Z">
              <w:tcPr>
                <w:tcW w:w="239" w:type="pct"/>
                <w:shd w:val="clear" w:color="auto" w:fill="D9D9D9" w:themeFill="background1" w:themeFillShade="D9"/>
              </w:tcPr>
            </w:tcPrChange>
          </w:tcPr>
          <w:p w:rsidR="001A2980" w:rsidRPr="00955E3B" w:rsidRDefault="001A2980" w:rsidP="007922BA">
            <w:pPr>
              <w:rPr>
                <w:ins w:id="302" w:author="NOAH GALLUS" w:date="2023-10-28T06:45:00Z"/>
                <w:rFonts w:ascii="Century Gothic" w:hAnsi="Century Gothic"/>
              </w:rPr>
            </w:pPr>
            <w:ins w:id="303" w:author="NOAH GALLUS" w:date="2023-10-28T06:45:00Z">
              <w:r w:rsidRPr="00955E3B">
                <w:rPr>
                  <w:rFonts w:ascii="Century Gothic" w:hAnsi="Century Gothic"/>
                </w:rPr>
                <w:t>4</w:t>
              </w:r>
            </w:ins>
          </w:p>
        </w:tc>
        <w:tc>
          <w:tcPr>
            <w:tcW w:w="2187" w:type="pct"/>
            <w:shd w:val="clear" w:color="auto" w:fill="D9D9D9" w:themeFill="background1" w:themeFillShade="D9"/>
            <w:tcPrChange w:id="304" w:author="NOAH GALLUS" w:date="2023-10-28T06:56:00Z">
              <w:tcPr>
                <w:tcW w:w="2543" w:type="pct"/>
                <w:shd w:val="clear" w:color="auto" w:fill="D9D9D9" w:themeFill="background1" w:themeFillShade="D9"/>
              </w:tcPr>
            </w:tcPrChange>
          </w:tcPr>
          <w:p w:rsidR="001A2980" w:rsidRPr="00955E3B" w:rsidRDefault="001A2980" w:rsidP="007922BA">
            <w:pPr>
              <w:rPr>
                <w:ins w:id="305" w:author="NOAH GALLUS" w:date="2023-10-28T06:45:00Z"/>
                <w:rFonts w:ascii="Century Gothic" w:hAnsi="Century Gothic"/>
              </w:rPr>
            </w:pPr>
            <w:ins w:id="306" w:author="NOAH GALLUS" w:date="2023-10-28T06:45:00Z">
              <w:r>
                <w:rPr>
                  <w:rFonts w:ascii="Century Gothic" w:hAnsi="Century Gothic"/>
                </w:rPr>
                <w:t>Application des corrections</w:t>
              </w:r>
            </w:ins>
          </w:p>
        </w:tc>
        <w:tc>
          <w:tcPr>
            <w:tcW w:w="855" w:type="pct"/>
            <w:shd w:val="clear" w:color="auto" w:fill="D9D9D9" w:themeFill="background1" w:themeFillShade="D9"/>
            <w:tcPrChange w:id="307" w:author="NOAH GALLUS" w:date="2023-10-28T06:56:00Z">
              <w:tcPr>
                <w:tcW w:w="1403" w:type="pct"/>
                <w:shd w:val="clear" w:color="auto" w:fill="D9D9D9" w:themeFill="background1" w:themeFillShade="D9"/>
              </w:tcPr>
            </w:tcPrChange>
          </w:tcPr>
          <w:p w:rsidR="001A2980" w:rsidRPr="00955E3B" w:rsidRDefault="001A2980" w:rsidP="007922BA">
            <w:pPr>
              <w:rPr>
                <w:ins w:id="308" w:author="NOAH GALLUS" w:date="2023-10-28T06:45:00Z"/>
                <w:rFonts w:ascii="Century Gothic" w:hAnsi="Century Gothic"/>
              </w:rPr>
            </w:pPr>
            <w:ins w:id="309" w:author="NOAH GALLUS" w:date="2023-10-28T06:46:00Z">
              <w:r>
                <w:rPr>
                  <w:rFonts w:ascii="Century Gothic" w:hAnsi="Century Gothic"/>
                </w:rPr>
                <w:t>1</w:t>
              </w:r>
            </w:ins>
          </w:p>
        </w:tc>
        <w:tc>
          <w:tcPr>
            <w:tcW w:w="1052" w:type="pct"/>
            <w:shd w:val="clear" w:color="auto" w:fill="D9D9D9" w:themeFill="background1" w:themeFillShade="D9"/>
            <w:tcPrChange w:id="310" w:author="NOAH GALLUS" w:date="2023-10-28T06:56:00Z">
              <w:tcPr>
                <w:tcW w:w="1" w:type="pct"/>
                <w:shd w:val="clear" w:color="auto" w:fill="D9D9D9" w:themeFill="background1" w:themeFillShade="D9"/>
              </w:tcPr>
            </w:tcPrChange>
          </w:tcPr>
          <w:p w:rsidR="001A2980" w:rsidRDefault="001A2980" w:rsidP="007922BA">
            <w:pPr>
              <w:rPr>
                <w:ins w:id="311" w:author="NOAH GALLUS" w:date="2023-10-28T06:46:00Z"/>
                <w:rFonts w:ascii="Century Gothic" w:hAnsi="Century Gothic"/>
              </w:rPr>
            </w:pPr>
            <w:ins w:id="312" w:author="NOAH GALLUS" w:date="2023-10-28T06:47:00Z">
              <w:r>
                <w:rPr>
                  <w:rFonts w:ascii="Century Gothic" w:hAnsi="Century Gothic"/>
                </w:rPr>
                <w:t>-</w:t>
              </w:r>
            </w:ins>
          </w:p>
        </w:tc>
        <w:tc>
          <w:tcPr>
            <w:tcW w:w="700" w:type="pct"/>
            <w:shd w:val="clear" w:color="auto" w:fill="D9D9D9" w:themeFill="background1" w:themeFillShade="D9"/>
            <w:tcPrChange w:id="313" w:author="NOAH GALLUS" w:date="2023-10-28T06:56:00Z">
              <w:tcPr>
                <w:tcW w:w="815" w:type="pct"/>
                <w:gridSpan w:val="2"/>
                <w:shd w:val="clear" w:color="auto" w:fill="D9D9D9" w:themeFill="background1" w:themeFillShade="D9"/>
              </w:tcPr>
            </w:tcPrChange>
          </w:tcPr>
          <w:p w:rsidR="001A2980" w:rsidRPr="00955E3B" w:rsidRDefault="001A2980" w:rsidP="007922BA">
            <w:pPr>
              <w:rPr>
                <w:ins w:id="314" w:author="NOAH GALLUS" w:date="2023-10-28T06:45:00Z"/>
                <w:rFonts w:ascii="Century Gothic" w:hAnsi="Century Gothic"/>
              </w:rPr>
            </w:pPr>
            <w:ins w:id="315" w:author="NOAH GALLUS" w:date="2023-10-28T06:45:00Z">
              <w:r>
                <w:rPr>
                  <w:rFonts w:ascii="Century Gothic" w:hAnsi="Century Gothic"/>
                </w:rPr>
                <w:t>07 jours</w:t>
              </w:r>
            </w:ins>
          </w:p>
        </w:tc>
      </w:tr>
      <w:tr w:rsidR="001A2980" w:rsidRPr="00955E3B" w:rsidTr="000F6ABF">
        <w:trPr>
          <w:ins w:id="316" w:author="NOAH GALLUS" w:date="2023-10-28T06:45:00Z"/>
        </w:trPr>
        <w:tc>
          <w:tcPr>
            <w:tcW w:w="206" w:type="pct"/>
            <w:tcPrChange w:id="317" w:author="NOAH GALLUS" w:date="2023-10-28T06:56:00Z">
              <w:tcPr>
                <w:tcW w:w="239" w:type="pct"/>
              </w:tcPr>
            </w:tcPrChange>
          </w:tcPr>
          <w:p w:rsidR="001A2980" w:rsidRPr="00955E3B" w:rsidRDefault="001A2980" w:rsidP="007922BA">
            <w:pPr>
              <w:rPr>
                <w:ins w:id="318" w:author="NOAH GALLUS" w:date="2023-10-28T06:45:00Z"/>
                <w:rFonts w:ascii="Century Gothic" w:hAnsi="Century Gothic"/>
              </w:rPr>
            </w:pPr>
            <w:ins w:id="319" w:author="NOAH GALLUS" w:date="2023-10-28T06:45:00Z">
              <w:r w:rsidRPr="00955E3B">
                <w:rPr>
                  <w:rFonts w:ascii="Century Gothic" w:hAnsi="Century Gothic"/>
                </w:rPr>
                <w:t>5</w:t>
              </w:r>
            </w:ins>
          </w:p>
        </w:tc>
        <w:tc>
          <w:tcPr>
            <w:tcW w:w="2187" w:type="pct"/>
            <w:tcPrChange w:id="320" w:author="NOAH GALLUS" w:date="2023-10-28T06:56:00Z">
              <w:tcPr>
                <w:tcW w:w="2543" w:type="pct"/>
              </w:tcPr>
            </w:tcPrChange>
          </w:tcPr>
          <w:p w:rsidR="001A2980" w:rsidRPr="00955E3B" w:rsidRDefault="001A2980" w:rsidP="007922BA">
            <w:pPr>
              <w:rPr>
                <w:ins w:id="321" w:author="NOAH GALLUS" w:date="2023-10-28T06:45:00Z"/>
                <w:rFonts w:ascii="Century Gothic" w:hAnsi="Century Gothic"/>
              </w:rPr>
            </w:pPr>
            <w:ins w:id="322" w:author="NOAH GALLUS" w:date="2023-10-28T06:45:00Z">
              <w:r>
                <w:rPr>
                  <w:rFonts w:ascii="Century Gothic" w:hAnsi="Century Gothic"/>
                </w:rPr>
                <w:t>Ajout des dernières fonctionnalités</w:t>
              </w:r>
            </w:ins>
          </w:p>
        </w:tc>
        <w:tc>
          <w:tcPr>
            <w:tcW w:w="855" w:type="pct"/>
            <w:tcPrChange w:id="323" w:author="NOAH GALLUS" w:date="2023-10-28T06:56:00Z">
              <w:tcPr>
                <w:tcW w:w="1403" w:type="pct"/>
              </w:tcPr>
            </w:tcPrChange>
          </w:tcPr>
          <w:p w:rsidR="001A2980" w:rsidRPr="00955E3B" w:rsidRDefault="001A2980" w:rsidP="007922BA">
            <w:pPr>
              <w:rPr>
                <w:ins w:id="324" w:author="NOAH GALLUS" w:date="2023-10-28T06:45:00Z"/>
                <w:rFonts w:ascii="Century Gothic" w:hAnsi="Century Gothic"/>
              </w:rPr>
            </w:pPr>
            <w:ins w:id="325" w:author="NOAH GALLUS" w:date="2023-10-28T06:46:00Z">
              <w:r>
                <w:rPr>
                  <w:rFonts w:ascii="Century Gothic" w:hAnsi="Century Gothic"/>
                </w:rPr>
                <w:t>1</w:t>
              </w:r>
            </w:ins>
          </w:p>
        </w:tc>
        <w:tc>
          <w:tcPr>
            <w:tcW w:w="1052" w:type="pct"/>
            <w:tcPrChange w:id="326" w:author="NOAH GALLUS" w:date="2023-10-28T06:56:00Z">
              <w:tcPr>
                <w:tcW w:w="1" w:type="pct"/>
              </w:tcPr>
            </w:tcPrChange>
          </w:tcPr>
          <w:p w:rsidR="001A2980" w:rsidRDefault="00161EBB" w:rsidP="007922BA">
            <w:pPr>
              <w:rPr>
                <w:ins w:id="327" w:author="NOAH GALLUS" w:date="2023-10-28T06:46:00Z"/>
                <w:rFonts w:ascii="Century Gothic" w:hAnsi="Century Gothic"/>
              </w:rPr>
            </w:pPr>
            <w:ins w:id="328" w:author="NOAH GALLUS" w:date="2023-10-28T06:49:00Z">
              <w:r>
                <w:rPr>
                  <w:rFonts w:ascii="Century Gothic" w:hAnsi="Century Gothic"/>
                </w:rPr>
                <w:t>2</w:t>
              </w:r>
              <w:r w:rsidR="001A2980">
                <w:rPr>
                  <w:rFonts w:ascii="Century Gothic" w:hAnsi="Century Gothic"/>
                </w:rPr>
                <w:t>50.000 XAF</w:t>
              </w:r>
            </w:ins>
          </w:p>
        </w:tc>
        <w:tc>
          <w:tcPr>
            <w:tcW w:w="700" w:type="pct"/>
            <w:tcPrChange w:id="329" w:author="NOAH GALLUS" w:date="2023-10-28T06:56:00Z">
              <w:tcPr>
                <w:tcW w:w="815" w:type="pct"/>
                <w:gridSpan w:val="2"/>
              </w:tcPr>
            </w:tcPrChange>
          </w:tcPr>
          <w:p w:rsidR="001A2980" w:rsidRPr="00955E3B" w:rsidRDefault="001A2980" w:rsidP="007922BA">
            <w:pPr>
              <w:rPr>
                <w:ins w:id="330" w:author="NOAH GALLUS" w:date="2023-10-28T06:45:00Z"/>
                <w:rFonts w:ascii="Century Gothic" w:hAnsi="Century Gothic"/>
              </w:rPr>
            </w:pPr>
            <w:ins w:id="331" w:author="NOAH GALLUS" w:date="2023-10-28T06:45:00Z">
              <w:r>
                <w:rPr>
                  <w:rFonts w:ascii="Century Gothic" w:hAnsi="Century Gothic"/>
                </w:rPr>
                <w:t>23 jours</w:t>
              </w:r>
            </w:ins>
          </w:p>
        </w:tc>
      </w:tr>
      <w:tr w:rsidR="001A2980" w:rsidRPr="00955E3B" w:rsidTr="000F6ABF">
        <w:trPr>
          <w:ins w:id="332" w:author="NOAH GALLUS" w:date="2023-10-28T06:45:00Z"/>
        </w:trPr>
        <w:tc>
          <w:tcPr>
            <w:tcW w:w="206" w:type="pct"/>
            <w:shd w:val="clear" w:color="auto" w:fill="D9D9D9" w:themeFill="background1" w:themeFillShade="D9"/>
            <w:tcPrChange w:id="333" w:author="NOAH GALLUS" w:date="2023-10-28T06:56:00Z">
              <w:tcPr>
                <w:tcW w:w="239" w:type="pct"/>
                <w:shd w:val="clear" w:color="auto" w:fill="D9D9D9" w:themeFill="background1" w:themeFillShade="D9"/>
              </w:tcPr>
            </w:tcPrChange>
          </w:tcPr>
          <w:p w:rsidR="001A2980" w:rsidRPr="00955E3B" w:rsidRDefault="001A2980" w:rsidP="007922BA">
            <w:pPr>
              <w:rPr>
                <w:ins w:id="334" w:author="NOAH GALLUS" w:date="2023-10-28T06:45:00Z"/>
                <w:rFonts w:ascii="Century Gothic" w:hAnsi="Century Gothic"/>
              </w:rPr>
            </w:pPr>
            <w:ins w:id="335" w:author="NOAH GALLUS" w:date="2023-10-28T06:45:00Z">
              <w:r w:rsidRPr="00955E3B">
                <w:rPr>
                  <w:rFonts w:ascii="Century Gothic" w:hAnsi="Century Gothic"/>
                </w:rPr>
                <w:t>6</w:t>
              </w:r>
            </w:ins>
          </w:p>
        </w:tc>
        <w:tc>
          <w:tcPr>
            <w:tcW w:w="2187" w:type="pct"/>
            <w:shd w:val="clear" w:color="auto" w:fill="D9D9D9" w:themeFill="background1" w:themeFillShade="D9"/>
            <w:tcPrChange w:id="336" w:author="NOAH GALLUS" w:date="2023-10-28T06:56:00Z">
              <w:tcPr>
                <w:tcW w:w="2543" w:type="pct"/>
                <w:shd w:val="clear" w:color="auto" w:fill="D9D9D9" w:themeFill="background1" w:themeFillShade="D9"/>
              </w:tcPr>
            </w:tcPrChange>
          </w:tcPr>
          <w:p w:rsidR="001A2980" w:rsidRPr="00955E3B" w:rsidRDefault="001A2980" w:rsidP="007922BA">
            <w:pPr>
              <w:rPr>
                <w:ins w:id="337" w:author="NOAH GALLUS" w:date="2023-10-28T06:45:00Z"/>
                <w:rFonts w:ascii="Century Gothic" w:hAnsi="Century Gothic"/>
              </w:rPr>
            </w:pPr>
            <w:ins w:id="338" w:author="NOAH GALLUS" w:date="2023-10-28T06:45:00Z">
              <w:r>
                <w:rPr>
                  <w:rFonts w:ascii="Century Gothic" w:hAnsi="Century Gothic"/>
                </w:rPr>
                <w:t>Tests de la version alpha</w:t>
              </w:r>
            </w:ins>
          </w:p>
        </w:tc>
        <w:tc>
          <w:tcPr>
            <w:tcW w:w="855" w:type="pct"/>
            <w:shd w:val="clear" w:color="auto" w:fill="D9D9D9" w:themeFill="background1" w:themeFillShade="D9"/>
            <w:tcPrChange w:id="339" w:author="NOAH GALLUS" w:date="2023-10-28T06:56:00Z">
              <w:tcPr>
                <w:tcW w:w="1403" w:type="pct"/>
                <w:shd w:val="clear" w:color="auto" w:fill="D9D9D9" w:themeFill="background1" w:themeFillShade="D9"/>
              </w:tcPr>
            </w:tcPrChange>
          </w:tcPr>
          <w:p w:rsidR="001A2980" w:rsidRPr="00955E3B" w:rsidRDefault="001A2980" w:rsidP="007922BA">
            <w:pPr>
              <w:rPr>
                <w:ins w:id="340" w:author="NOAH GALLUS" w:date="2023-10-28T06:45:00Z"/>
                <w:rFonts w:ascii="Century Gothic" w:hAnsi="Century Gothic"/>
              </w:rPr>
            </w:pPr>
            <w:ins w:id="341" w:author="NOAH GALLUS" w:date="2023-10-28T06:46:00Z">
              <w:r>
                <w:rPr>
                  <w:rFonts w:ascii="Century Gothic" w:hAnsi="Century Gothic"/>
                </w:rPr>
                <w:t>1</w:t>
              </w:r>
            </w:ins>
          </w:p>
        </w:tc>
        <w:tc>
          <w:tcPr>
            <w:tcW w:w="1052" w:type="pct"/>
            <w:shd w:val="clear" w:color="auto" w:fill="D9D9D9" w:themeFill="background1" w:themeFillShade="D9"/>
            <w:tcPrChange w:id="342" w:author="NOAH GALLUS" w:date="2023-10-28T06:56:00Z">
              <w:tcPr>
                <w:tcW w:w="1" w:type="pct"/>
                <w:shd w:val="clear" w:color="auto" w:fill="D9D9D9" w:themeFill="background1" w:themeFillShade="D9"/>
              </w:tcPr>
            </w:tcPrChange>
          </w:tcPr>
          <w:p w:rsidR="001A2980" w:rsidRDefault="001A2980" w:rsidP="007922BA">
            <w:pPr>
              <w:rPr>
                <w:ins w:id="343" w:author="NOAH GALLUS" w:date="2023-10-28T06:46:00Z"/>
                <w:rFonts w:ascii="Century Gothic" w:hAnsi="Century Gothic"/>
              </w:rPr>
            </w:pPr>
            <w:ins w:id="344" w:author="NOAH GALLUS" w:date="2023-10-28T06:49:00Z">
              <w:r>
                <w:rPr>
                  <w:rFonts w:ascii="Century Gothic" w:hAnsi="Century Gothic"/>
                </w:rPr>
                <w:t>100.000 XAF</w:t>
              </w:r>
            </w:ins>
          </w:p>
        </w:tc>
        <w:tc>
          <w:tcPr>
            <w:tcW w:w="700" w:type="pct"/>
            <w:shd w:val="clear" w:color="auto" w:fill="D9D9D9" w:themeFill="background1" w:themeFillShade="D9"/>
            <w:tcPrChange w:id="345" w:author="NOAH GALLUS" w:date="2023-10-28T06:56:00Z">
              <w:tcPr>
                <w:tcW w:w="815" w:type="pct"/>
                <w:gridSpan w:val="2"/>
                <w:shd w:val="clear" w:color="auto" w:fill="D9D9D9" w:themeFill="background1" w:themeFillShade="D9"/>
              </w:tcPr>
            </w:tcPrChange>
          </w:tcPr>
          <w:p w:rsidR="001A2980" w:rsidRPr="00955E3B" w:rsidRDefault="001A2980" w:rsidP="007922BA">
            <w:pPr>
              <w:rPr>
                <w:ins w:id="346" w:author="NOAH GALLUS" w:date="2023-10-28T06:45:00Z"/>
                <w:rFonts w:ascii="Century Gothic" w:hAnsi="Century Gothic"/>
              </w:rPr>
            </w:pPr>
            <w:ins w:id="347" w:author="NOAH GALLUS" w:date="2023-10-28T06:45:00Z">
              <w:r>
                <w:rPr>
                  <w:rFonts w:ascii="Century Gothic" w:hAnsi="Century Gothic"/>
                </w:rPr>
                <w:t>10 jours</w:t>
              </w:r>
            </w:ins>
          </w:p>
        </w:tc>
      </w:tr>
      <w:tr w:rsidR="001A2980" w:rsidRPr="00955E3B" w:rsidTr="000F6ABF">
        <w:trPr>
          <w:ins w:id="348" w:author="NOAH GALLUS" w:date="2023-10-28T06:45:00Z"/>
        </w:trPr>
        <w:tc>
          <w:tcPr>
            <w:tcW w:w="206" w:type="pct"/>
            <w:tcPrChange w:id="349" w:author="NOAH GALLUS" w:date="2023-10-28T06:56:00Z">
              <w:tcPr>
                <w:tcW w:w="239" w:type="pct"/>
              </w:tcPr>
            </w:tcPrChange>
          </w:tcPr>
          <w:p w:rsidR="001A2980" w:rsidRPr="00955E3B" w:rsidRDefault="001A2980" w:rsidP="007922BA">
            <w:pPr>
              <w:rPr>
                <w:ins w:id="350" w:author="NOAH GALLUS" w:date="2023-10-28T06:45:00Z"/>
                <w:rFonts w:ascii="Century Gothic" w:hAnsi="Century Gothic"/>
              </w:rPr>
            </w:pPr>
            <w:ins w:id="351" w:author="NOAH GALLUS" w:date="2023-10-28T06:45:00Z">
              <w:r w:rsidRPr="00955E3B">
                <w:rPr>
                  <w:rFonts w:ascii="Century Gothic" w:hAnsi="Century Gothic"/>
                </w:rPr>
                <w:t>7</w:t>
              </w:r>
            </w:ins>
          </w:p>
        </w:tc>
        <w:tc>
          <w:tcPr>
            <w:tcW w:w="2187" w:type="pct"/>
            <w:tcPrChange w:id="352" w:author="NOAH GALLUS" w:date="2023-10-28T06:56:00Z">
              <w:tcPr>
                <w:tcW w:w="2543" w:type="pct"/>
              </w:tcPr>
            </w:tcPrChange>
          </w:tcPr>
          <w:p w:rsidR="001A2980" w:rsidRPr="00955E3B" w:rsidRDefault="001A2980" w:rsidP="007922BA">
            <w:pPr>
              <w:rPr>
                <w:ins w:id="353" w:author="NOAH GALLUS" w:date="2023-10-28T06:45:00Z"/>
                <w:rFonts w:ascii="Century Gothic" w:hAnsi="Century Gothic"/>
              </w:rPr>
            </w:pPr>
            <w:ins w:id="354" w:author="NOAH GALLUS" w:date="2023-10-28T06:45:00Z">
              <w:r>
                <w:rPr>
                  <w:rFonts w:ascii="Century Gothic" w:hAnsi="Century Gothic"/>
                </w:rPr>
                <w:t>Rédaction de la documentation et formation utilisateur.</w:t>
              </w:r>
            </w:ins>
          </w:p>
        </w:tc>
        <w:tc>
          <w:tcPr>
            <w:tcW w:w="855" w:type="pct"/>
            <w:tcBorders>
              <w:bottom w:val="single" w:sz="4" w:space="0" w:color="auto"/>
            </w:tcBorders>
            <w:tcPrChange w:id="355" w:author="NOAH GALLUS" w:date="2023-10-28T06:56:00Z">
              <w:tcPr>
                <w:tcW w:w="1403" w:type="pct"/>
                <w:tcBorders>
                  <w:bottom w:val="single" w:sz="4" w:space="0" w:color="auto"/>
                </w:tcBorders>
              </w:tcPr>
            </w:tcPrChange>
          </w:tcPr>
          <w:p w:rsidR="001A2980" w:rsidRPr="00955E3B" w:rsidRDefault="001A2980" w:rsidP="007922BA">
            <w:pPr>
              <w:rPr>
                <w:ins w:id="356" w:author="NOAH GALLUS" w:date="2023-10-28T06:45:00Z"/>
                <w:rFonts w:ascii="Century Gothic" w:hAnsi="Century Gothic"/>
              </w:rPr>
            </w:pPr>
            <w:ins w:id="357" w:author="NOAH GALLUS" w:date="2023-10-28T06:46:00Z">
              <w:r>
                <w:rPr>
                  <w:rFonts w:ascii="Century Gothic" w:hAnsi="Century Gothic"/>
                </w:rPr>
                <w:t>1</w:t>
              </w:r>
            </w:ins>
          </w:p>
        </w:tc>
        <w:tc>
          <w:tcPr>
            <w:tcW w:w="1052" w:type="pct"/>
            <w:tcPrChange w:id="358" w:author="NOAH GALLUS" w:date="2023-10-28T06:56:00Z">
              <w:tcPr>
                <w:tcW w:w="1" w:type="pct"/>
              </w:tcPr>
            </w:tcPrChange>
          </w:tcPr>
          <w:p w:rsidR="001A2980" w:rsidRDefault="00D25BE6" w:rsidP="007922BA">
            <w:pPr>
              <w:rPr>
                <w:ins w:id="359" w:author="NOAH GALLUS" w:date="2023-10-28T06:46:00Z"/>
                <w:rFonts w:ascii="Century Gothic" w:hAnsi="Century Gothic"/>
              </w:rPr>
            </w:pPr>
            <w:ins w:id="360" w:author="NOAH GALLUS" w:date="2023-10-28T06:49:00Z">
              <w:r>
                <w:rPr>
                  <w:rFonts w:ascii="Century Gothic" w:hAnsi="Century Gothic"/>
                </w:rPr>
                <w:t>9</w:t>
              </w:r>
              <w:r w:rsidR="001A2980">
                <w:rPr>
                  <w:rFonts w:ascii="Century Gothic" w:hAnsi="Century Gothic"/>
                </w:rPr>
                <w:t>0.000 XAF</w:t>
              </w:r>
            </w:ins>
          </w:p>
        </w:tc>
        <w:tc>
          <w:tcPr>
            <w:tcW w:w="700" w:type="pct"/>
            <w:tcPrChange w:id="361" w:author="NOAH GALLUS" w:date="2023-10-28T06:56:00Z">
              <w:tcPr>
                <w:tcW w:w="815" w:type="pct"/>
                <w:gridSpan w:val="2"/>
              </w:tcPr>
            </w:tcPrChange>
          </w:tcPr>
          <w:p w:rsidR="001A2980" w:rsidRPr="00955E3B" w:rsidRDefault="001A2980" w:rsidP="007922BA">
            <w:pPr>
              <w:rPr>
                <w:ins w:id="362" w:author="NOAH GALLUS" w:date="2023-10-28T06:45:00Z"/>
                <w:rFonts w:ascii="Century Gothic" w:hAnsi="Century Gothic"/>
              </w:rPr>
            </w:pPr>
            <w:ins w:id="363" w:author="NOAH GALLUS" w:date="2023-10-28T06:45:00Z">
              <w:r>
                <w:rPr>
                  <w:rFonts w:ascii="Century Gothic" w:hAnsi="Century Gothic"/>
                </w:rPr>
                <w:t>14 jours</w:t>
              </w:r>
            </w:ins>
          </w:p>
        </w:tc>
      </w:tr>
      <w:tr w:rsidR="00797D77" w:rsidRPr="00955E3B" w:rsidTr="000F6ABF">
        <w:tblPrEx>
          <w:tblPrExChange w:id="364" w:author="NOAH GALLUS" w:date="2023-10-28T06:57:00Z">
            <w:tblPrEx>
              <w:tblW w:w="4575" w:type="pct"/>
            </w:tblPrEx>
          </w:tblPrExChange>
        </w:tblPrEx>
        <w:trPr>
          <w:ins w:id="365" w:author="NOAH GALLUS" w:date="2023-10-28T06:54:00Z"/>
        </w:trPr>
        <w:tc>
          <w:tcPr>
            <w:tcW w:w="3248" w:type="pct"/>
            <w:gridSpan w:val="3"/>
            <w:tcBorders>
              <w:bottom w:val="single" w:sz="4" w:space="0" w:color="auto"/>
            </w:tcBorders>
            <w:shd w:val="clear" w:color="auto" w:fill="8DB3E2" w:themeFill="text2" w:themeFillTint="66"/>
            <w:tcPrChange w:id="366" w:author="NOAH GALLUS" w:date="2023-10-28T06:57:00Z">
              <w:tcPr>
                <w:tcW w:w="1" w:type="pct"/>
                <w:gridSpan w:val="3"/>
                <w:tcBorders>
                  <w:bottom w:val="single" w:sz="4" w:space="0" w:color="auto"/>
                </w:tcBorders>
              </w:tcPr>
            </w:tcPrChange>
          </w:tcPr>
          <w:p w:rsidR="00797D77" w:rsidRPr="000F6ABF" w:rsidRDefault="00997838" w:rsidP="007922BA">
            <w:pPr>
              <w:rPr>
                <w:ins w:id="367" w:author="NOAH GALLUS" w:date="2023-10-28T06:54:00Z"/>
                <w:rFonts w:ascii="Century Gothic" w:hAnsi="Century Gothic"/>
                <w:b/>
                <w:rPrChange w:id="368" w:author="NOAH GALLUS" w:date="2023-10-28T06:56:00Z">
                  <w:rPr>
                    <w:ins w:id="369" w:author="NOAH GALLUS" w:date="2023-10-28T06:54:00Z"/>
                    <w:rFonts w:ascii="Century Gothic" w:hAnsi="Century Gothic"/>
                  </w:rPr>
                </w:rPrChange>
              </w:rPr>
            </w:pPr>
            <w:ins w:id="370" w:author="NOAH GALLUS" w:date="2023-10-28T06:55:00Z">
              <w:r w:rsidRPr="000F6ABF">
                <w:rPr>
                  <w:rFonts w:ascii="Century Gothic" w:hAnsi="Century Gothic"/>
                  <w:b/>
                  <w:rPrChange w:id="371" w:author="NOAH GALLUS" w:date="2023-10-28T06:56:00Z">
                    <w:rPr>
                      <w:rFonts w:ascii="Century Gothic" w:hAnsi="Century Gothic"/>
                    </w:rPr>
                  </w:rPrChange>
                </w:rPr>
                <w:t>Cout d</w:t>
              </w:r>
            </w:ins>
            <w:ins w:id="372" w:author="NOAH GALLUS" w:date="2023-10-28T06:56:00Z">
              <w:r w:rsidR="001C613B" w:rsidRPr="000F6ABF">
                <w:rPr>
                  <w:rFonts w:ascii="Century Gothic" w:hAnsi="Century Gothic"/>
                  <w:b/>
                  <w:rPrChange w:id="373" w:author="NOAH GALLUS" w:date="2023-10-28T06:56:00Z">
                    <w:rPr>
                      <w:rFonts w:ascii="Century Gothic" w:hAnsi="Century Gothic"/>
                    </w:rPr>
                  </w:rPrChange>
                </w:rPr>
                <w:t>u</w:t>
              </w:r>
            </w:ins>
            <w:ins w:id="374" w:author="NOAH GALLUS" w:date="2023-10-28T06:55:00Z">
              <w:r w:rsidRPr="000F6ABF">
                <w:rPr>
                  <w:rFonts w:ascii="Century Gothic" w:hAnsi="Century Gothic"/>
                  <w:b/>
                  <w:rPrChange w:id="375" w:author="NOAH GALLUS" w:date="2023-10-28T06:56:00Z">
                    <w:rPr>
                      <w:rFonts w:ascii="Century Gothic" w:hAnsi="Century Gothic"/>
                    </w:rPr>
                  </w:rPrChange>
                </w:rPr>
                <w:t xml:space="preserve"> service</w:t>
              </w:r>
            </w:ins>
          </w:p>
        </w:tc>
        <w:tc>
          <w:tcPr>
            <w:tcW w:w="1052" w:type="pct"/>
            <w:tcBorders>
              <w:bottom w:val="single" w:sz="4" w:space="0" w:color="auto"/>
            </w:tcBorders>
            <w:shd w:val="clear" w:color="auto" w:fill="8DB3E2" w:themeFill="text2" w:themeFillTint="66"/>
            <w:tcPrChange w:id="376" w:author="NOAH GALLUS" w:date="2023-10-28T06:57:00Z">
              <w:tcPr>
                <w:tcW w:w="701" w:type="pct"/>
                <w:gridSpan w:val="2"/>
                <w:tcBorders>
                  <w:bottom w:val="single" w:sz="4" w:space="0" w:color="auto"/>
                </w:tcBorders>
              </w:tcPr>
            </w:tcPrChange>
          </w:tcPr>
          <w:p w:rsidR="00797D77" w:rsidRPr="000F6ABF" w:rsidRDefault="00797D77" w:rsidP="007922BA">
            <w:pPr>
              <w:rPr>
                <w:ins w:id="377" w:author="NOAH GALLUS" w:date="2023-10-28T06:54:00Z"/>
                <w:rFonts w:ascii="Century Gothic" w:hAnsi="Century Gothic"/>
                <w:b/>
                <w:rPrChange w:id="378" w:author="NOAH GALLUS" w:date="2023-10-28T06:56:00Z">
                  <w:rPr>
                    <w:ins w:id="379" w:author="NOAH GALLUS" w:date="2023-10-28T06:54:00Z"/>
                    <w:rFonts w:ascii="Century Gothic" w:hAnsi="Century Gothic"/>
                  </w:rPr>
                </w:rPrChange>
              </w:rPr>
            </w:pPr>
            <w:ins w:id="380" w:author="NOAH GALLUS" w:date="2023-10-28T06:55:00Z">
              <w:r w:rsidRPr="000F6ABF">
                <w:rPr>
                  <w:rFonts w:ascii="Century Gothic" w:hAnsi="Century Gothic"/>
                  <w:b/>
                  <w:rPrChange w:id="381" w:author="NOAH GALLUS" w:date="2023-10-28T06:56:00Z">
                    <w:rPr>
                      <w:rFonts w:ascii="Century Gothic" w:hAnsi="Century Gothic"/>
                    </w:rPr>
                  </w:rPrChange>
                </w:rPr>
                <w:t>970.000</w:t>
              </w:r>
            </w:ins>
            <w:ins w:id="382" w:author="NOAH GALLUS" w:date="2023-10-28T06:56:00Z">
              <w:r w:rsidR="000F6ABF" w:rsidRPr="000F6ABF">
                <w:rPr>
                  <w:rFonts w:ascii="Century Gothic" w:hAnsi="Century Gothic"/>
                  <w:b/>
                  <w:rPrChange w:id="383" w:author="NOAH GALLUS" w:date="2023-10-28T06:56:00Z">
                    <w:rPr>
                      <w:rFonts w:ascii="Century Gothic" w:hAnsi="Century Gothic"/>
                    </w:rPr>
                  </w:rPrChange>
                </w:rPr>
                <w:t xml:space="preserve"> XAF</w:t>
              </w:r>
            </w:ins>
          </w:p>
        </w:tc>
        <w:tc>
          <w:tcPr>
            <w:tcW w:w="700" w:type="pct"/>
            <w:tcBorders>
              <w:bottom w:val="single" w:sz="4" w:space="0" w:color="auto"/>
            </w:tcBorders>
            <w:shd w:val="clear" w:color="auto" w:fill="8DB3E2" w:themeFill="text2" w:themeFillTint="66"/>
            <w:tcPrChange w:id="384" w:author="NOAH GALLUS" w:date="2023-10-28T06:57:00Z">
              <w:tcPr>
                <w:tcW w:w="701" w:type="pct"/>
                <w:tcBorders>
                  <w:bottom w:val="single" w:sz="4" w:space="0" w:color="auto"/>
                </w:tcBorders>
              </w:tcPr>
            </w:tcPrChange>
          </w:tcPr>
          <w:p w:rsidR="00797D77" w:rsidRPr="000F6ABF" w:rsidRDefault="00797D77" w:rsidP="007922BA">
            <w:pPr>
              <w:rPr>
                <w:ins w:id="385" w:author="NOAH GALLUS" w:date="2023-10-28T06:54:00Z"/>
                <w:rFonts w:ascii="Century Gothic" w:hAnsi="Century Gothic"/>
                <w:b/>
                <w:rPrChange w:id="386" w:author="NOAH GALLUS" w:date="2023-10-28T06:56:00Z">
                  <w:rPr>
                    <w:ins w:id="387" w:author="NOAH GALLUS" w:date="2023-10-28T06:54:00Z"/>
                    <w:rFonts w:ascii="Century Gothic" w:hAnsi="Century Gothic"/>
                  </w:rPr>
                </w:rPrChange>
              </w:rPr>
            </w:pPr>
            <w:ins w:id="388" w:author="NOAH GALLUS" w:date="2023-10-28T06:55:00Z">
              <w:r w:rsidRPr="000F6ABF">
                <w:rPr>
                  <w:rFonts w:ascii="Century Gothic" w:hAnsi="Century Gothic"/>
                  <w:b/>
                  <w:rPrChange w:id="389" w:author="NOAH GALLUS" w:date="2023-10-28T06:56:00Z">
                    <w:rPr>
                      <w:rFonts w:ascii="Century Gothic" w:hAnsi="Century Gothic"/>
                    </w:rPr>
                  </w:rPrChange>
                </w:rPr>
                <w:t>90 jours</w:t>
              </w:r>
            </w:ins>
          </w:p>
        </w:tc>
      </w:tr>
      <w:tr w:rsidR="001A2980" w:rsidRPr="00955E3B" w:rsidTr="000F6ABF">
        <w:trPr>
          <w:ins w:id="390" w:author="NOAH GALLUS" w:date="2023-10-28T06:45:00Z"/>
        </w:trPr>
        <w:tc>
          <w:tcPr>
            <w:tcW w:w="206" w:type="pct"/>
            <w:tcBorders>
              <w:bottom w:val="single" w:sz="4" w:space="0" w:color="auto"/>
            </w:tcBorders>
            <w:tcPrChange w:id="391" w:author="NOAH GALLUS" w:date="2023-10-28T06:56:00Z">
              <w:tcPr>
                <w:tcW w:w="239" w:type="pct"/>
                <w:tcBorders>
                  <w:bottom w:val="single" w:sz="4" w:space="0" w:color="auto"/>
                </w:tcBorders>
              </w:tcPr>
            </w:tcPrChange>
          </w:tcPr>
          <w:p w:rsidR="001A2980" w:rsidRPr="00955E3B" w:rsidRDefault="001A2980" w:rsidP="007922BA">
            <w:pPr>
              <w:rPr>
                <w:ins w:id="392" w:author="NOAH GALLUS" w:date="2023-10-28T06:45:00Z"/>
                <w:rFonts w:ascii="Century Gothic" w:hAnsi="Century Gothic"/>
              </w:rPr>
            </w:pPr>
            <w:ins w:id="393" w:author="NOAH GALLUS" w:date="2023-10-28T06:45:00Z">
              <w:r>
                <w:rPr>
                  <w:rFonts w:ascii="Century Gothic" w:hAnsi="Century Gothic"/>
                </w:rPr>
                <w:t>8</w:t>
              </w:r>
            </w:ins>
          </w:p>
        </w:tc>
        <w:tc>
          <w:tcPr>
            <w:tcW w:w="2187" w:type="pct"/>
            <w:tcBorders>
              <w:bottom w:val="single" w:sz="4" w:space="0" w:color="auto"/>
            </w:tcBorders>
            <w:tcPrChange w:id="394" w:author="NOAH GALLUS" w:date="2023-10-28T06:56:00Z">
              <w:tcPr>
                <w:tcW w:w="2543" w:type="pct"/>
                <w:tcBorders>
                  <w:bottom w:val="single" w:sz="4" w:space="0" w:color="auto"/>
                </w:tcBorders>
              </w:tcPr>
            </w:tcPrChange>
          </w:tcPr>
          <w:p w:rsidR="001A2980" w:rsidRDefault="001A2980" w:rsidP="007922BA">
            <w:pPr>
              <w:rPr>
                <w:ins w:id="395" w:author="NOAH GALLUS" w:date="2023-10-28T06:45:00Z"/>
                <w:rFonts w:ascii="Century Gothic" w:hAnsi="Century Gothic"/>
              </w:rPr>
            </w:pPr>
            <w:ins w:id="396" w:author="NOAH GALLUS" w:date="2023-10-28T06:45:00Z">
              <w:r>
                <w:rPr>
                  <w:rFonts w:ascii="Century Gothic" w:hAnsi="Century Gothic"/>
                </w:rPr>
                <w:t xml:space="preserve">Création et déploiement du site web de l’entreprise </w:t>
              </w:r>
              <w:r w:rsidRPr="002E5420">
                <w:rPr>
                  <w:rFonts w:ascii="Century Gothic" w:hAnsi="Century Gothic"/>
                  <w:b/>
                </w:rPr>
                <w:t>R-LAMO</w:t>
              </w:r>
            </w:ins>
          </w:p>
        </w:tc>
        <w:tc>
          <w:tcPr>
            <w:tcW w:w="855" w:type="pct"/>
            <w:tcBorders>
              <w:bottom w:val="single" w:sz="4" w:space="0" w:color="auto"/>
            </w:tcBorders>
            <w:tcPrChange w:id="397" w:author="NOAH GALLUS" w:date="2023-10-28T06:56:00Z">
              <w:tcPr>
                <w:tcW w:w="1403" w:type="pct"/>
                <w:tcBorders>
                  <w:bottom w:val="single" w:sz="4" w:space="0" w:color="auto"/>
                </w:tcBorders>
              </w:tcPr>
            </w:tcPrChange>
          </w:tcPr>
          <w:p w:rsidR="001A2980" w:rsidRPr="00955E3B" w:rsidRDefault="001A2980" w:rsidP="007922BA">
            <w:pPr>
              <w:rPr>
                <w:ins w:id="398" w:author="NOAH GALLUS" w:date="2023-10-28T06:45:00Z"/>
                <w:rFonts w:ascii="Century Gothic" w:hAnsi="Century Gothic"/>
              </w:rPr>
            </w:pPr>
          </w:p>
        </w:tc>
        <w:tc>
          <w:tcPr>
            <w:tcW w:w="1052" w:type="pct"/>
            <w:tcBorders>
              <w:bottom w:val="single" w:sz="4" w:space="0" w:color="auto"/>
            </w:tcBorders>
            <w:tcPrChange w:id="399" w:author="NOAH GALLUS" w:date="2023-10-28T06:56:00Z">
              <w:tcPr>
                <w:tcW w:w="1" w:type="pct"/>
                <w:tcBorders>
                  <w:bottom w:val="single" w:sz="4" w:space="0" w:color="auto"/>
                </w:tcBorders>
              </w:tcPr>
            </w:tcPrChange>
          </w:tcPr>
          <w:p w:rsidR="001A2980" w:rsidRDefault="0049735A" w:rsidP="00A5270B">
            <w:pPr>
              <w:rPr>
                <w:ins w:id="400" w:author="NOAH GALLUS" w:date="2023-10-28T06:46:00Z"/>
                <w:rFonts w:ascii="Century Gothic" w:hAnsi="Century Gothic"/>
              </w:rPr>
            </w:pPr>
            <w:ins w:id="401" w:author="NOAH GALLUS" w:date="2023-10-28T06:50:00Z">
              <w:r>
                <w:rPr>
                  <w:rFonts w:ascii="Century Gothic" w:hAnsi="Century Gothic"/>
                </w:rPr>
                <w:t>19</w:t>
              </w:r>
            </w:ins>
            <w:ins w:id="402" w:author="NOAH GALLUS" w:date="2023-10-28T06:57:00Z">
              <w:r w:rsidR="00A5270B">
                <w:rPr>
                  <w:rFonts w:ascii="Century Gothic" w:hAnsi="Century Gothic"/>
                </w:rPr>
                <w:t>5</w:t>
              </w:r>
            </w:ins>
            <w:ins w:id="403" w:author="NOAH GALLUS" w:date="2023-10-28T06:50:00Z">
              <w:r w:rsidR="001A2980">
                <w:rPr>
                  <w:rFonts w:ascii="Century Gothic" w:hAnsi="Century Gothic"/>
                </w:rPr>
                <w:t>.000</w:t>
              </w:r>
            </w:ins>
            <w:ins w:id="404" w:author="NOAH GALLUS" w:date="2023-10-28T06:58:00Z">
              <w:r w:rsidR="00197704">
                <w:rPr>
                  <w:rFonts w:ascii="Century Gothic" w:hAnsi="Century Gothic"/>
                </w:rPr>
                <w:t xml:space="preserve"> XAF</w:t>
              </w:r>
            </w:ins>
          </w:p>
        </w:tc>
        <w:tc>
          <w:tcPr>
            <w:tcW w:w="700" w:type="pct"/>
            <w:tcBorders>
              <w:bottom w:val="single" w:sz="4" w:space="0" w:color="auto"/>
            </w:tcBorders>
            <w:tcPrChange w:id="405" w:author="NOAH GALLUS" w:date="2023-10-28T06:56:00Z">
              <w:tcPr>
                <w:tcW w:w="815" w:type="pct"/>
                <w:gridSpan w:val="2"/>
                <w:tcBorders>
                  <w:bottom w:val="single" w:sz="4" w:space="0" w:color="auto"/>
                </w:tcBorders>
              </w:tcPr>
            </w:tcPrChange>
          </w:tcPr>
          <w:p w:rsidR="001A2980" w:rsidRPr="00955E3B" w:rsidRDefault="001A2980" w:rsidP="007922BA">
            <w:pPr>
              <w:rPr>
                <w:ins w:id="406" w:author="NOAH GALLUS" w:date="2023-10-28T06:45:00Z"/>
                <w:rFonts w:ascii="Century Gothic" w:hAnsi="Century Gothic"/>
              </w:rPr>
            </w:pPr>
            <w:ins w:id="407" w:author="NOAH GALLUS" w:date="2023-10-28T06:45:00Z">
              <w:r>
                <w:rPr>
                  <w:rFonts w:ascii="Century Gothic" w:hAnsi="Century Gothic"/>
                </w:rPr>
                <w:t>14 jours</w:t>
              </w:r>
            </w:ins>
          </w:p>
        </w:tc>
      </w:tr>
      <w:tr w:rsidR="00797D77" w:rsidRPr="00F87300" w:rsidTr="00F87300">
        <w:tblPrEx>
          <w:tblPrExChange w:id="408" w:author="NOAH GALLUS" w:date="2023-10-28T06:58:00Z">
            <w:tblPrEx>
              <w:tblW w:w="4575" w:type="pct"/>
            </w:tblPrEx>
          </w:tblPrExChange>
        </w:tblPrEx>
        <w:trPr>
          <w:ins w:id="409" w:author="NOAH GALLUS" w:date="2023-10-28T06:45:00Z"/>
        </w:trPr>
        <w:tc>
          <w:tcPr>
            <w:tcW w:w="3248" w:type="pct"/>
            <w:gridSpan w:val="3"/>
            <w:tcBorders>
              <w:left w:val="single" w:sz="4" w:space="0" w:color="auto"/>
              <w:bottom w:val="single" w:sz="4" w:space="0" w:color="auto"/>
            </w:tcBorders>
            <w:shd w:val="clear" w:color="auto" w:fill="8DB3E2" w:themeFill="text2" w:themeFillTint="66"/>
            <w:tcPrChange w:id="410" w:author="NOAH GALLUS" w:date="2023-10-28T06:58:00Z">
              <w:tcPr>
                <w:tcW w:w="3599" w:type="pct"/>
                <w:gridSpan w:val="3"/>
                <w:tcBorders>
                  <w:left w:val="single" w:sz="4" w:space="0" w:color="auto"/>
                  <w:bottom w:val="single" w:sz="4" w:space="0" w:color="auto"/>
                </w:tcBorders>
              </w:tcPr>
            </w:tcPrChange>
          </w:tcPr>
          <w:p w:rsidR="00797D77" w:rsidRPr="00F87300" w:rsidRDefault="00797D77" w:rsidP="007922BA">
            <w:pPr>
              <w:rPr>
                <w:ins w:id="411" w:author="NOAH GALLUS" w:date="2023-10-28T06:45:00Z"/>
                <w:rFonts w:ascii="Century Gothic" w:hAnsi="Century Gothic"/>
                <w:b/>
                <w:rPrChange w:id="412" w:author="NOAH GALLUS" w:date="2023-10-28T06:58:00Z">
                  <w:rPr>
                    <w:ins w:id="413" w:author="NOAH GALLUS" w:date="2023-10-28T06:45:00Z"/>
                    <w:rFonts w:ascii="Century Gothic" w:hAnsi="Century Gothic"/>
                  </w:rPr>
                </w:rPrChange>
              </w:rPr>
            </w:pPr>
            <w:ins w:id="414" w:author="NOAH GALLUS" w:date="2023-10-28T06:54:00Z">
              <w:r w:rsidRPr="00F87300">
                <w:rPr>
                  <w:rFonts w:ascii="Century Gothic" w:hAnsi="Century Gothic"/>
                  <w:b/>
                  <w:rPrChange w:id="415" w:author="NOAH GALLUS" w:date="2023-10-28T06:58:00Z">
                    <w:rPr>
                      <w:rFonts w:ascii="Century Gothic" w:hAnsi="Century Gothic"/>
                    </w:rPr>
                  </w:rPrChange>
                </w:rPr>
                <w:t>Cout total</w:t>
              </w:r>
            </w:ins>
          </w:p>
        </w:tc>
        <w:tc>
          <w:tcPr>
            <w:tcW w:w="1052" w:type="pct"/>
            <w:tcBorders>
              <w:bottom w:val="single" w:sz="4" w:space="0" w:color="auto"/>
            </w:tcBorders>
            <w:shd w:val="clear" w:color="auto" w:fill="8DB3E2" w:themeFill="text2" w:themeFillTint="66"/>
            <w:tcPrChange w:id="416" w:author="NOAH GALLUS" w:date="2023-10-28T06:58:00Z">
              <w:tcPr>
                <w:tcW w:w="701" w:type="pct"/>
                <w:gridSpan w:val="2"/>
                <w:tcBorders>
                  <w:bottom w:val="single" w:sz="4" w:space="0" w:color="auto"/>
                </w:tcBorders>
              </w:tcPr>
            </w:tcPrChange>
          </w:tcPr>
          <w:p w:rsidR="00797D77" w:rsidRPr="00F87300" w:rsidRDefault="00197704" w:rsidP="007922BA">
            <w:pPr>
              <w:rPr>
                <w:ins w:id="417" w:author="NOAH GALLUS" w:date="2023-10-28T06:46:00Z"/>
                <w:rFonts w:ascii="Century Gothic" w:hAnsi="Century Gothic"/>
                <w:b/>
                <w:rPrChange w:id="418" w:author="NOAH GALLUS" w:date="2023-10-28T06:58:00Z">
                  <w:rPr>
                    <w:ins w:id="419" w:author="NOAH GALLUS" w:date="2023-10-28T06:46:00Z"/>
                    <w:rFonts w:ascii="Century Gothic" w:hAnsi="Century Gothic"/>
                  </w:rPr>
                </w:rPrChange>
              </w:rPr>
            </w:pPr>
            <w:ins w:id="420" w:author="NOAH GALLUS" w:date="2023-10-28T06:58:00Z">
              <w:r w:rsidRPr="00F87300">
                <w:rPr>
                  <w:rFonts w:ascii="Century Gothic" w:hAnsi="Century Gothic"/>
                  <w:b/>
                  <w:rPrChange w:id="421" w:author="NOAH GALLUS" w:date="2023-10-28T06:58:00Z">
                    <w:rPr>
                      <w:rFonts w:ascii="Century Gothic" w:hAnsi="Century Gothic"/>
                    </w:rPr>
                  </w:rPrChange>
                </w:rPr>
                <w:t>1.165.000 XAF</w:t>
              </w:r>
            </w:ins>
          </w:p>
        </w:tc>
        <w:tc>
          <w:tcPr>
            <w:tcW w:w="700" w:type="pct"/>
            <w:tcBorders>
              <w:bottom w:val="single" w:sz="4" w:space="0" w:color="auto"/>
            </w:tcBorders>
            <w:shd w:val="clear" w:color="auto" w:fill="8DB3E2" w:themeFill="text2" w:themeFillTint="66"/>
            <w:tcPrChange w:id="422" w:author="NOAH GALLUS" w:date="2023-10-28T06:58:00Z">
              <w:tcPr>
                <w:tcW w:w="700" w:type="pct"/>
                <w:tcBorders>
                  <w:bottom w:val="single" w:sz="4" w:space="0" w:color="auto"/>
                </w:tcBorders>
              </w:tcPr>
            </w:tcPrChange>
          </w:tcPr>
          <w:p w:rsidR="00797D77" w:rsidRPr="00F87300" w:rsidRDefault="00797D77" w:rsidP="007922BA">
            <w:pPr>
              <w:rPr>
                <w:ins w:id="423" w:author="NOAH GALLUS" w:date="2023-10-28T06:45:00Z"/>
                <w:rFonts w:ascii="Century Gothic" w:hAnsi="Century Gothic"/>
                <w:b/>
                <w:rPrChange w:id="424" w:author="NOAH GALLUS" w:date="2023-10-28T06:58:00Z">
                  <w:rPr>
                    <w:ins w:id="425" w:author="NOAH GALLUS" w:date="2023-10-28T06:45:00Z"/>
                    <w:rFonts w:ascii="Century Gothic" w:hAnsi="Century Gothic"/>
                  </w:rPr>
                </w:rPrChange>
              </w:rPr>
            </w:pPr>
            <w:ins w:id="426" w:author="NOAH GALLUS" w:date="2023-10-28T06:45:00Z">
              <w:r w:rsidRPr="00F87300">
                <w:rPr>
                  <w:rFonts w:ascii="Century Gothic" w:hAnsi="Century Gothic"/>
                  <w:b/>
                  <w:rPrChange w:id="427" w:author="NOAH GALLUS" w:date="2023-10-28T06:58:00Z">
                    <w:rPr>
                      <w:rFonts w:ascii="Century Gothic" w:hAnsi="Century Gothic"/>
                    </w:rPr>
                  </w:rPrChange>
                </w:rPr>
                <w:t>90 jours</w:t>
              </w:r>
            </w:ins>
          </w:p>
        </w:tc>
      </w:tr>
    </w:tbl>
    <w:p w:rsidR="001A2980" w:rsidRPr="00F87300" w:rsidRDefault="001A2980" w:rsidP="001A2980">
      <w:pPr>
        <w:rPr>
          <w:b/>
          <w:rPrChange w:id="428" w:author="NOAH GALLUS" w:date="2023-10-28T06:58:00Z">
            <w:rPr>
              <w:rFonts w:ascii="Century Gothic" w:hAnsi="Century Gothic"/>
            </w:rPr>
          </w:rPrChange>
        </w:rPr>
        <w:pPrChange w:id="429" w:author="NOAH GALLUS" w:date="2023-10-28T06:45:00Z">
          <w:pPr>
            <w:pStyle w:val="Titre4"/>
          </w:pPr>
        </w:pPrChange>
      </w:pPr>
    </w:p>
    <w:p w:rsidR="00256FFC" w:rsidRDefault="003E5A5B" w:rsidP="00256FFC">
      <w:pPr>
        <w:rPr>
          <w:ins w:id="430" w:author="NOAH GALLUS" w:date="2023-10-28T07:04:00Z"/>
          <w:rFonts w:ascii="Century Gothic" w:eastAsiaTheme="majorEastAsia" w:hAnsi="Century Gothic" w:cstheme="majorBidi"/>
          <w:b/>
          <w:bCs/>
          <w:i/>
          <w:iCs/>
          <w:color w:val="262626" w:themeColor="text1" w:themeTint="D9"/>
        </w:rPr>
      </w:pPr>
      <w:ins w:id="431" w:author="NOAH GALLUS" w:date="2023-10-28T07:03:00Z">
        <w:r w:rsidRPr="003E5A5B">
          <w:rPr>
            <w:rFonts w:ascii="Century Gothic" w:eastAsiaTheme="majorEastAsia" w:hAnsi="Century Gothic" w:cstheme="majorBidi"/>
            <w:b/>
            <w:bCs/>
            <w:i/>
            <w:iCs/>
            <w:color w:val="262626" w:themeColor="text1" w:themeTint="D9"/>
          </w:rPr>
          <w:t>Proposition</w:t>
        </w:r>
      </w:ins>
      <w:ins w:id="432" w:author="NOAH GALLUS" w:date="2023-10-28T07:00:00Z">
        <w:r w:rsidR="00B425FD" w:rsidRPr="003E5A5B">
          <w:rPr>
            <w:rFonts w:ascii="Century Gothic" w:eastAsiaTheme="majorEastAsia" w:hAnsi="Century Gothic" w:cstheme="majorBidi"/>
            <w:b/>
            <w:bCs/>
            <w:i/>
            <w:iCs/>
            <w:color w:val="262626" w:themeColor="text1" w:themeTint="D9"/>
            <w:rPrChange w:id="433" w:author="NOAH GALLUS" w:date="2023-10-28T07:03:00Z">
              <w:rPr/>
            </w:rPrChange>
          </w:rPr>
          <w:t xml:space="preserve"> tarifaire(</w:t>
        </w:r>
      </w:ins>
      <w:ins w:id="434" w:author="NOAH GALLUS" w:date="2023-10-28T07:03:00Z">
        <w:r w:rsidRPr="003E5A5B">
          <w:rPr>
            <w:rFonts w:ascii="Century Gothic" w:eastAsiaTheme="majorEastAsia" w:hAnsi="Century Gothic" w:cstheme="majorBidi"/>
            <w:b/>
            <w:bCs/>
            <w:i/>
            <w:iCs/>
            <w:color w:val="262626" w:themeColor="text1" w:themeTint="D9"/>
          </w:rPr>
          <w:t>hébergement</w:t>
        </w:r>
      </w:ins>
      <w:ins w:id="435" w:author="NOAH GALLUS" w:date="2023-10-28T07:00:00Z">
        <w:r w:rsidR="00B425FD" w:rsidRPr="003E5A5B">
          <w:rPr>
            <w:rFonts w:ascii="Century Gothic" w:eastAsiaTheme="majorEastAsia" w:hAnsi="Century Gothic" w:cstheme="majorBidi"/>
            <w:b/>
            <w:bCs/>
            <w:i/>
            <w:iCs/>
            <w:color w:val="262626" w:themeColor="text1" w:themeTint="D9"/>
            <w:rPrChange w:id="436" w:author="NOAH GALLUS" w:date="2023-10-28T07:03:00Z">
              <w:rPr/>
            </w:rPrChange>
          </w:rPr>
          <w:t>)</w:t>
        </w:r>
      </w:ins>
      <w:ins w:id="437" w:author="NOAH GALLUS" w:date="2023-10-28T07:04:00Z">
        <w:r>
          <w:rPr>
            <w:rFonts w:ascii="Century Gothic" w:eastAsiaTheme="majorEastAsia" w:hAnsi="Century Gothic" w:cstheme="majorBidi"/>
            <w:b/>
            <w:bCs/>
            <w:i/>
            <w:iCs/>
            <w:color w:val="262626" w:themeColor="text1" w:themeTint="D9"/>
          </w:rPr>
          <w:t> :</w:t>
        </w:r>
      </w:ins>
    </w:p>
    <w:p w:rsidR="00E5563A" w:rsidRPr="003E5A5B" w:rsidRDefault="00E5563A" w:rsidP="00256FFC">
      <w:pPr>
        <w:rPr>
          <w:rFonts w:ascii="Century Gothic" w:eastAsiaTheme="majorEastAsia" w:hAnsi="Century Gothic" w:cstheme="majorBidi"/>
          <w:b/>
          <w:bCs/>
          <w:i/>
          <w:iCs/>
          <w:color w:val="262626" w:themeColor="text1" w:themeTint="D9"/>
          <w:rPrChange w:id="438" w:author="NOAH GALLUS" w:date="2023-10-28T07:03:00Z">
            <w:rPr/>
          </w:rPrChange>
        </w:rPr>
      </w:pPr>
    </w:p>
    <w:tbl>
      <w:tblPr>
        <w:tblStyle w:val="Grilledutableau"/>
        <w:tblW w:w="4693" w:type="pct"/>
        <w:tblLook w:val="04A0" w:firstRow="1" w:lastRow="0" w:firstColumn="1" w:lastColumn="0" w:noHBand="0" w:noVBand="1"/>
      </w:tblPr>
      <w:tblGrid>
        <w:gridCol w:w="338"/>
        <w:gridCol w:w="2305"/>
        <w:gridCol w:w="1461"/>
        <w:gridCol w:w="1615"/>
        <w:gridCol w:w="1875"/>
        <w:gridCol w:w="906"/>
        <w:tblGridChange w:id="439">
          <w:tblGrid>
            <w:gridCol w:w="338"/>
            <w:gridCol w:w="2305"/>
            <w:gridCol w:w="1461"/>
            <w:gridCol w:w="1615"/>
            <w:gridCol w:w="1875"/>
            <w:gridCol w:w="906"/>
          </w:tblGrid>
        </w:tblGridChange>
      </w:tblGrid>
      <w:tr w:rsidR="006026B0" w:rsidRPr="00955E3B" w:rsidTr="006026B0">
        <w:trPr>
          <w:ins w:id="440" w:author="NOAH GALLUS" w:date="2023-10-28T07:04:00Z"/>
        </w:trPr>
        <w:tc>
          <w:tcPr>
            <w:tcW w:w="1581" w:type="pct"/>
            <w:gridSpan w:val="2"/>
            <w:vAlign w:val="center"/>
          </w:tcPr>
          <w:p w:rsidR="00963BAD" w:rsidRPr="00955E3B" w:rsidRDefault="00963BAD" w:rsidP="007922BA">
            <w:pPr>
              <w:jc w:val="center"/>
              <w:rPr>
                <w:ins w:id="441" w:author="NOAH GALLUS" w:date="2023-10-28T07:04:00Z"/>
                <w:rFonts w:ascii="Century Gothic" w:hAnsi="Century Gothic"/>
                <w:strike/>
              </w:rPr>
            </w:pPr>
            <w:ins w:id="442" w:author="NOAH GALLUS" w:date="2023-10-28T07:05:00Z">
              <w:r>
                <w:rPr>
                  <w:rFonts w:ascii="Century Gothic" w:hAnsi="Century Gothic"/>
                </w:rPr>
                <w:t>Hébergement</w:t>
              </w:r>
            </w:ins>
          </w:p>
        </w:tc>
        <w:tc>
          <w:tcPr>
            <w:tcW w:w="885" w:type="pct"/>
          </w:tcPr>
          <w:p w:rsidR="00963BAD" w:rsidRDefault="00963BAD" w:rsidP="00963BAD">
            <w:pPr>
              <w:spacing w:after="120"/>
              <w:rPr>
                <w:ins w:id="443" w:author="NOAH GALLUS" w:date="2023-10-28T07:05:00Z"/>
                <w:rFonts w:ascii="Century Gothic" w:hAnsi="Century Gothic"/>
              </w:rPr>
            </w:pPr>
            <w:ins w:id="444" w:author="NOAH GALLUS" w:date="2023-10-28T07:05:00Z">
              <w:r>
                <w:rPr>
                  <w:rFonts w:ascii="Century Gothic" w:hAnsi="Century Gothic"/>
                </w:rPr>
                <w:t>Hébergeur</w:t>
              </w:r>
            </w:ins>
          </w:p>
        </w:tc>
        <w:tc>
          <w:tcPr>
            <w:tcW w:w="975" w:type="pct"/>
          </w:tcPr>
          <w:p w:rsidR="00963BAD" w:rsidRPr="00955E3B" w:rsidRDefault="00963BAD" w:rsidP="007922BA">
            <w:pPr>
              <w:spacing w:after="120"/>
              <w:ind w:left="9"/>
              <w:rPr>
                <w:ins w:id="445" w:author="NOAH GALLUS" w:date="2023-10-28T07:04:00Z"/>
                <w:rFonts w:ascii="Century Gothic" w:hAnsi="Century Gothic"/>
              </w:rPr>
            </w:pPr>
            <w:ins w:id="446" w:author="NOAH GALLUS" w:date="2023-10-28T07:04:00Z">
              <w:r>
                <w:rPr>
                  <w:rFonts w:ascii="Century Gothic" w:hAnsi="Century Gothic"/>
                </w:rPr>
                <w:t>Avantages</w:t>
              </w:r>
            </w:ins>
          </w:p>
        </w:tc>
        <w:tc>
          <w:tcPr>
            <w:tcW w:w="1001" w:type="pct"/>
          </w:tcPr>
          <w:p w:rsidR="00963BAD" w:rsidRPr="00955E3B" w:rsidRDefault="00963BAD" w:rsidP="007922BA">
            <w:pPr>
              <w:jc w:val="center"/>
              <w:rPr>
                <w:ins w:id="447" w:author="NOAH GALLUS" w:date="2023-10-28T07:04:00Z"/>
                <w:rFonts w:ascii="Century Gothic" w:hAnsi="Century Gothic"/>
              </w:rPr>
            </w:pPr>
            <w:ins w:id="448" w:author="NOAH GALLUS" w:date="2023-10-28T07:05:00Z">
              <w:r>
                <w:rPr>
                  <w:rFonts w:ascii="Century Gothic" w:hAnsi="Century Gothic"/>
                </w:rPr>
                <w:t>Inconvénients</w:t>
              </w:r>
            </w:ins>
          </w:p>
        </w:tc>
        <w:tc>
          <w:tcPr>
            <w:tcW w:w="558" w:type="pct"/>
            <w:vAlign w:val="center"/>
          </w:tcPr>
          <w:p w:rsidR="00963BAD" w:rsidRPr="00955E3B" w:rsidRDefault="00963BAD" w:rsidP="007922BA">
            <w:pPr>
              <w:jc w:val="center"/>
              <w:rPr>
                <w:ins w:id="449" w:author="NOAH GALLUS" w:date="2023-10-28T07:04:00Z"/>
                <w:rFonts w:ascii="Century Gothic" w:hAnsi="Century Gothic"/>
              </w:rPr>
            </w:pPr>
            <w:ins w:id="450" w:author="NOAH GALLUS" w:date="2023-10-28T07:04:00Z">
              <w:r>
                <w:rPr>
                  <w:rFonts w:ascii="Century Gothic" w:hAnsi="Century Gothic"/>
                </w:rPr>
                <w:t>Cout</w:t>
              </w:r>
            </w:ins>
          </w:p>
        </w:tc>
      </w:tr>
      <w:tr w:rsidR="006026B0" w:rsidRPr="00955E3B" w:rsidTr="006026B0">
        <w:trPr>
          <w:ins w:id="451" w:author="NOAH GALLUS" w:date="2023-10-28T07:04:00Z"/>
        </w:trPr>
        <w:tc>
          <w:tcPr>
            <w:tcW w:w="199" w:type="pct"/>
          </w:tcPr>
          <w:p w:rsidR="00963BAD" w:rsidRPr="00955E3B" w:rsidRDefault="00963BAD" w:rsidP="007922BA">
            <w:pPr>
              <w:rPr>
                <w:ins w:id="452" w:author="NOAH GALLUS" w:date="2023-10-28T07:04:00Z"/>
                <w:rFonts w:ascii="Century Gothic" w:hAnsi="Century Gothic"/>
              </w:rPr>
            </w:pPr>
            <w:ins w:id="453" w:author="NOAH GALLUS" w:date="2023-10-28T07:04:00Z">
              <w:r w:rsidRPr="00955E3B">
                <w:rPr>
                  <w:rFonts w:ascii="Century Gothic" w:hAnsi="Century Gothic"/>
                </w:rPr>
                <w:t>1</w:t>
              </w:r>
            </w:ins>
          </w:p>
        </w:tc>
        <w:tc>
          <w:tcPr>
            <w:tcW w:w="1382" w:type="pct"/>
          </w:tcPr>
          <w:p w:rsidR="00963BAD" w:rsidRPr="00955E3B" w:rsidRDefault="00963BAD" w:rsidP="00CE5C9A">
            <w:pPr>
              <w:rPr>
                <w:ins w:id="454" w:author="NOAH GALLUS" w:date="2023-10-28T07:04:00Z"/>
                <w:rFonts w:ascii="Century Gothic" w:hAnsi="Century Gothic"/>
              </w:rPr>
            </w:pPr>
            <w:ins w:id="455" w:author="NOAH GALLUS" w:date="2023-10-28T07:05:00Z">
              <w:r>
                <w:rPr>
                  <w:rFonts w:ascii="Century Gothic" w:hAnsi="Century Gothic"/>
                </w:rPr>
                <w:t>VPS</w:t>
              </w:r>
            </w:ins>
            <w:ins w:id="456" w:author="NOAH GALLUS" w:date="2023-10-28T07:08:00Z">
              <w:r w:rsidR="00CE5C9A">
                <w:rPr>
                  <w:rFonts w:ascii="Century Gothic" w:hAnsi="Century Gothic"/>
                </w:rPr>
                <w:t> </w:t>
              </w:r>
            </w:ins>
            <w:ins w:id="457" w:author="NOAH GALLUS" w:date="2023-10-28T07:07:00Z">
              <w:r w:rsidR="00CE5C9A">
                <w:rPr>
                  <w:rFonts w:ascii="Century Gothic" w:hAnsi="Century Gothic"/>
                </w:rPr>
                <w:t>:</w:t>
              </w:r>
            </w:ins>
            <w:ins w:id="458" w:author="NOAH GALLUS" w:date="2023-10-28T07:08:00Z">
              <w:r w:rsidR="00CE5C9A">
                <w:rPr>
                  <w:rFonts w:ascii="Century Gothic" w:hAnsi="Century Gothic"/>
                </w:rPr>
                <w:t xml:space="preserve"> Virtual Private Server</w:t>
              </w:r>
            </w:ins>
          </w:p>
        </w:tc>
        <w:tc>
          <w:tcPr>
            <w:tcW w:w="885" w:type="pct"/>
          </w:tcPr>
          <w:p w:rsidR="00963BAD" w:rsidRPr="00CE5C9A" w:rsidRDefault="00963BAD" w:rsidP="00CE5C9A">
            <w:pPr>
              <w:rPr>
                <w:ins w:id="459" w:author="NOAH GALLUS" w:date="2023-10-28T07:05:00Z"/>
                <w:rFonts w:ascii="Century Gothic" w:hAnsi="Century Gothic"/>
              </w:rPr>
            </w:pPr>
            <w:ins w:id="460" w:author="NOAH GALLUS" w:date="2023-10-28T07:05:00Z">
              <w:r>
                <w:rPr>
                  <w:rFonts w:ascii="Century Gothic" w:hAnsi="Century Gothic"/>
                </w:rPr>
                <w:t>LWS</w:t>
              </w:r>
            </w:ins>
            <w:ins w:id="461" w:author="NOAH GALLUS" w:date="2023-10-28T07:07:00Z">
              <w:r w:rsidR="00CE5C9A">
                <w:rPr>
                  <w:rFonts w:ascii="Century Gothic" w:hAnsi="Century Gothic"/>
                </w:rPr>
                <w:t xml:space="preserve"> </w:t>
              </w:r>
              <w:r w:rsidR="00CE5C9A" w:rsidRPr="00CE5C9A">
                <w:rPr>
                  <w:rFonts w:ascii="Century Gothic" w:hAnsi="Century Gothic"/>
                  <w:rPrChange w:id="462" w:author="NOAH GALLUS" w:date="2023-10-28T07:07:00Z">
                    <w:rPr>
                      <w:rFonts w:ascii="Century Gothic" w:hAnsi="Century Gothic"/>
                      <w:lang w:val="en-ZA"/>
                    </w:rPr>
                  </w:rPrChange>
                </w:rPr>
                <w:t xml:space="preserve">: la solution est dans un serveur </w:t>
              </w:r>
              <w:r w:rsidR="00CE5C9A" w:rsidRPr="00CE5C9A">
                <w:rPr>
                  <w:rFonts w:ascii="Century Gothic" w:hAnsi="Century Gothic"/>
                </w:rPr>
                <w:t>partag</w:t>
              </w:r>
            </w:ins>
            <w:ins w:id="463" w:author="NOAH GALLUS" w:date="2023-10-28T07:08:00Z">
              <w:r w:rsidR="00CE5C9A">
                <w:rPr>
                  <w:rFonts w:ascii="Century Gothic" w:hAnsi="Century Gothic"/>
                  <w:lang w:val="fr-CM"/>
                </w:rPr>
                <w:t>é</w:t>
              </w:r>
            </w:ins>
          </w:p>
        </w:tc>
        <w:tc>
          <w:tcPr>
            <w:tcW w:w="975" w:type="pct"/>
          </w:tcPr>
          <w:p w:rsidR="00FF5F53" w:rsidRDefault="00963BAD" w:rsidP="00FF5F53">
            <w:pPr>
              <w:rPr>
                <w:ins w:id="464" w:author="NOAH GALLUS" w:date="2023-10-28T07:15:00Z"/>
                <w:rFonts w:ascii="Century Gothic" w:hAnsi="Century Gothic"/>
              </w:rPr>
            </w:pPr>
            <w:ins w:id="465" w:author="NOAH GALLUS" w:date="2023-10-28T07:04:00Z">
              <w:r w:rsidRPr="00FF5F53">
                <w:rPr>
                  <w:rFonts w:ascii="Century Gothic" w:hAnsi="Century Gothic"/>
                  <w:rPrChange w:id="466" w:author="NOAH GALLUS" w:date="2023-10-28T07:15:00Z">
                    <w:rPr/>
                  </w:rPrChange>
                </w:rPr>
                <w:t xml:space="preserve">Cout </w:t>
              </w:r>
            </w:ins>
            <w:ins w:id="467" w:author="NOAH GALLUS" w:date="2023-10-28T07:06:00Z">
              <w:r w:rsidR="00C03A5F" w:rsidRPr="00FF5F53">
                <w:rPr>
                  <w:rFonts w:ascii="Century Gothic" w:hAnsi="Century Gothic"/>
                  <w:rPrChange w:id="468" w:author="NOAH GALLUS" w:date="2023-10-28T07:15:00Z">
                    <w:rPr/>
                  </w:rPrChange>
                </w:rPr>
                <w:t>réduits</w:t>
              </w:r>
            </w:ins>
            <w:ins w:id="469" w:author="NOAH GALLUS" w:date="2023-10-28T07:15:00Z">
              <w:r w:rsidR="00FF5F53">
                <w:rPr>
                  <w:rFonts w:ascii="Century Gothic" w:hAnsi="Century Gothic"/>
                </w:rPr>
                <w:t> ;</w:t>
              </w:r>
            </w:ins>
          </w:p>
          <w:p w:rsidR="006026B0" w:rsidRPr="00FF5F53" w:rsidRDefault="006026B0" w:rsidP="00FF5F53">
            <w:pPr>
              <w:rPr>
                <w:ins w:id="470" w:author="NOAH GALLUS" w:date="2023-10-28T07:09:00Z"/>
                <w:rFonts w:ascii="Century Gothic" w:hAnsi="Century Gothic"/>
                <w:rPrChange w:id="471" w:author="NOAH GALLUS" w:date="2023-10-28T07:15:00Z">
                  <w:rPr>
                    <w:ins w:id="472" w:author="NOAH GALLUS" w:date="2023-10-28T07:09:00Z"/>
                  </w:rPr>
                </w:rPrChange>
              </w:rPr>
            </w:pPr>
            <w:ins w:id="473" w:author="NOAH GALLUS" w:date="2023-10-28T07:09:00Z">
              <w:r w:rsidRPr="00FF5F53">
                <w:rPr>
                  <w:rFonts w:ascii="Century Gothic" w:hAnsi="Century Gothic"/>
                  <w:rPrChange w:id="474" w:author="NOAH GALLUS" w:date="2023-10-28T07:15:00Z">
                    <w:rPr/>
                  </w:rPrChange>
                </w:rPr>
                <w:lastRenderedPageBreak/>
                <w:t>Nom de domaine offert</w:t>
              </w:r>
            </w:ins>
            <w:ins w:id="475" w:author="NOAH GALLUS" w:date="2023-10-28T07:15:00Z">
              <w:r w:rsidR="00FF5F53">
                <w:rPr>
                  <w:rFonts w:ascii="Century Gothic" w:hAnsi="Century Gothic"/>
                </w:rPr>
                <w:t> ;</w:t>
              </w:r>
            </w:ins>
          </w:p>
          <w:p w:rsidR="006026B0" w:rsidRPr="00FF5F53" w:rsidRDefault="006026B0" w:rsidP="00FF5F53">
            <w:pPr>
              <w:rPr>
                <w:ins w:id="476" w:author="NOAH GALLUS" w:date="2023-10-28T07:08:00Z"/>
                <w:rFonts w:ascii="Century Gothic" w:hAnsi="Century Gothic"/>
                <w:rPrChange w:id="477" w:author="NOAH GALLUS" w:date="2023-10-28T07:15:00Z">
                  <w:rPr>
                    <w:ins w:id="478" w:author="NOAH GALLUS" w:date="2023-10-28T07:08:00Z"/>
                  </w:rPr>
                </w:rPrChange>
              </w:rPr>
            </w:pPr>
            <w:ins w:id="479" w:author="NOAH GALLUS" w:date="2023-10-28T07:12:00Z">
              <w:r w:rsidRPr="00FF5F53">
                <w:rPr>
                  <w:rFonts w:ascii="Century Gothic" w:hAnsi="Century Gothic"/>
                  <w:rPrChange w:id="480" w:author="NOAH GALLUS" w:date="2023-10-28T07:15:00Z">
                    <w:rPr/>
                  </w:rPrChange>
                </w:rPr>
                <w:t>Securis</w:t>
              </w:r>
            </w:ins>
            <w:ins w:id="481" w:author="NOAH GALLUS" w:date="2023-10-28T07:13:00Z">
              <w:r w:rsidRPr="00FF5F53">
                <w:rPr>
                  <w:rFonts w:ascii="Century Gothic" w:hAnsi="Century Gothic"/>
                  <w:lang w:val="fr-CM"/>
                  <w:rPrChange w:id="482" w:author="NOAH GALLUS" w:date="2023-10-28T07:15:00Z">
                    <w:rPr>
                      <w:lang w:val="fr-CM"/>
                    </w:rPr>
                  </w:rPrChange>
                </w:rPr>
                <w:t>é</w:t>
              </w:r>
            </w:ins>
            <w:ins w:id="483" w:author="NOAH GALLUS" w:date="2023-10-28T07:15:00Z">
              <w:r w:rsidR="00FF5F53">
                <w:rPr>
                  <w:rFonts w:ascii="Century Gothic" w:hAnsi="Century Gothic"/>
                  <w:lang w:val="fr-CM"/>
                </w:rPr>
                <w:t> ;</w:t>
              </w:r>
            </w:ins>
            <w:bookmarkStart w:id="484" w:name="_GoBack"/>
            <w:bookmarkEnd w:id="484"/>
          </w:p>
          <w:p w:rsidR="006026B0" w:rsidRPr="00955E3B" w:rsidRDefault="006026B0" w:rsidP="007922BA">
            <w:pPr>
              <w:rPr>
                <w:ins w:id="485" w:author="NOAH GALLUS" w:date="2023-10-28T07:04:00Z"/>
                <w:rFonts w:ascii="Century Gothic" w:hAnsi="Century Gothic"/>
              </w:rPr>
            </w:pPr>
          </w:p>
        </w:tc>
        <w:tc>
          <w:tcPr>
            <w:tcW w:w="1001" w:type="pct"/>
          </w:tcPr>
          <w:p w:rsidR="00963BAD" w:rsidRDefault="006026B0" w:rsidP="007922BA">
            <w:pPr>
              <w:rPr>
                <w:ins w:id="486" w:author="NOAH GALLUS" w:date="2023-10-28T07:12:00Z"/>
                <w:rFonts w:ascii="Century Gothic" w:hAnsi="Century Gothic"/>
              </w:rPr>
            </w:pPr>
            <w:ins w:id="487" w:author="NOAH GALLUS" w:date="2023-10-28T07:12:00Z">
              <w:r>
                <w:rPr>
                  <w:rFonts w:ascii="Century Gothic" w:hAnsi="Century Gothic"/>
                </w:rPr>
                <w:lastRenderedPageBreak/>
                <w:t>Espace de stockage réduit</w:t>
              </w:r>
            </w:ins>
          </w:p>
          <w:p w:rsidR="006026B0" w:rsidRDefault="006026B0" w:rsidP="007922BA">
            <w:pPr>
              <w:rPr>
                <w:ins w:id="488" w:author="NOAH GALLUS" w:date="2023-10-28T07:04:00Z"/>
                <w:rFonts w:ascii="Century Gothic" w:hAnsi="Century Gothic"/>
              </w:rPr>
            </w:pPr>
            <w:ins w:id="489" w:author="NOAH GALLUS" w:date="2023-10-28T07:12:00Z">
              <w:r>
                <w:rPr>
                  <w:rFonts w:ascii="Century Gothic" w:hAnsi="Century Gothic"/>
                </w:rPr>
                <w:t xml:space="preserve">Défaillant en cas </w:t>
              </w:r>
              <w:r>
                <w:rPr>
                  <w:rFonts w:ascii="Century Gothic" w:hAnsi="Century Gothic"/>
                </w:rPr>
                <w:lastRenderedPageBreak/>
                <w:t>d’indisponibilite du serveur physique</w:t>
              </w:r>
            </w:ins>
          </w:p>
        </w:tc>
        <w:tc>
          <w:tcPr>
            <w:tcW w:w="558" w:type="pct"/>
          </w:tcPr>
          <w:p w:rsidR="00963BAD" w:rsidRPr="00955E3B" w:rsidRDefault="00963BAD" w:rsidP="007922BA">
            <w:pPr>
              <w:rPr>
                <w:ins w:id="490" w:author="NOAH GALLUS" w:date="2023-10-28T07:04:00Z"/>
                <w:rFonts w:ascii="Century Gothic" w:hAnsi="Century Gothic"/>
              </w:rPr>
            </w:pPr>
            <w:ins w:id="491" w:author="NOAH GALLUS" w:date="2023-10-28T07:04:00Z">
              <w:r>
                <w:rPr>
                  <w:rFonts w:ascii="Century Gothic" w:hAnsi="Century Gothic"/>
                </w:rPr>
                <w:lastRenderedPageBreak/>
                <w:t>10 jours</w:t>
              </w:r>
            </w:ins>
          </w:p>
        </w:tc>
      </w:tr>
      <w:tr w:rsidR="006026B0" w:rsidRPr="00955E3B" w:rsidTr="006026B0">
        <w:trPr>
          <w:ins w:id="492" w:author="NOAH GALLUS" w:date="2023-10-28T07:04:00Z"/>
        </w:trPr>
        <w:tc>
          <w:tcPr>
            <w:tcW w:w="199" w:type="pct"/>
            <w:shd w:val="clear" w:color="auto" w:fill="D9D9D9" w:themeFill="background1" w:themeFillShade="D9"/>
          </w:tcPr>
          <w:p w:rsidR="00963BAD" w:rsidRPr="00955E3B" w:rsidRDefault="00963BAD" w:rsidP="007922BA">
            <w:pPr>
              <w:rPr>
                <w:ins w:id="493" w:author="NOAH GALLUS" w:date="2023-10-28T07:04:00Z"/>
                <w:rFonts w:ascii="Century Gothic" w:hAnsi="Century Gothic"/>
              </w:rPr>
            </w:pPr>
            <w:ins w:id="494" w:author="NOAH GALLUS" w:date="2023-10-28T07:04:00Z">
              <w:r w:rsidRPr="00955E3B">
                <w:rPr>
                  <w:rFonts w:ascii="Century Gothic" w:hAnsi="Century Gothic"/>
                </w:rPr>
                <w:t>2</w:t>
              </w:r>
            </w:ins>
          </w:p>
        </w:tc>
        <w:tc>
          <w:tcPr>
            <w:tcW w:w="1382" w:type="pct"/>
            <w:shd w:val="clear" w:color="auto" w:fill="D9D9D9" w:themeFill="background1" w:themeFillShade="D9"/>
          </w:tcPr>
          <w:p w:rsidR="00963BAD" w:rsidRPr="0092469F" w:rsidRDefault="0092469F" w:rsidP="007922BA">
            <w:pPr>
              <w:rPr>
                <w:ins w:id="495" w:author="NOAH GALLUS" w:date="2023-10-28T07:04:00Z"/>
                <w:rFonts w:ascii="Century Gothic" w:hAnsi="Century Gothic"/>
                <w:lang w:val="fr-CM"/>
                <w:rPrChange w:id="496" w:author="NOAH GALLUS" w:date="2023-10-28T07:06:00Z">
                  <w:rPr>
                    <w:ins w:id="497" w:author="NOAH GALLUS" w:date="2023-10-28T07:04:00Z"/>
                    <w:rFonts w:ascii="Century Gothic" w:hAnsi="Century Gothic"/>
                  </w:rPr>
                </w:rPrChange>
              </w:rPr>
            </w:pPr>
            <w:ins w:id="498" w:author="NOAH GALLUS" w:date="2023-10-28T07:06:00Z">
              <w:r>
                <w:rPr>
                  <w:rFonts w:ascii="Century Gothic" w:hAnsi="Century Gothic"/>
                </w:rPr>
                <w:t>Serveur dedi</w:t>
              </w:r>
              <w:r>
                <w:rPr>
                  <w:rFonts w:ascii="Century Gothic" w:hAnsi="Century Gothic"/>
                  <w:lang w:val="fr-CM"/>
                </w:rPr>
                <w:t>é</w:t>
              </w:r>
            </w:ins>
          </w:p>
        </w:tc>
        <w:tc>
          <w:tcPr>
            <w:tcW w:w="885" w:type="pct"/>
            <w:shd w:val="clear" w:color="auto" w:fill="D9D9D9" w:themeFill="background1" w:themeFillShade="D9"/>
          </w:tcPr>
          <w:p w:rsidR="00963BAD" w:rsidRPr="006026B0" w:rsidRDefault="00CE5C9A" w:rsidP="007922BA">
            <w:pPr>
              <w:rPr>
                <w:ins w:id="499" w:author="NOAH GALLUS" w:date="2023-10-28T07:05:00Z"/>
                <w:rFonts w:ascii="Century Gothic" w:hAnsi="Century Gothic"/>
              </w:rPr>
            </w:pPr>
            <w:ins w:id="500" w:author="NOAH GALLUS" w:date="2023-10-28T07:07:00Z">
              <w:r>
                <w:rPr>
                  <w:rFonts w:ascii="Century Gothic" w:hAnsi="Century Gothic"/>
                </w:rPr>
                <w:t>LWS</w:t>
              </w:r>
            </w:ins>
            <w:ins w:id="501" w:author="NOAH GALLUS" w:date="2023-10-28T07:13:00Z">
              <w:r w:rsidR="006026B0">
                <w:rPr>
                  <w:rFonts w:ascii="Century Gothic" w:hAnsi="Century Gothic"/>
                </w:rPr>
                <w:t xml:space="preserve"> </w:t>
              </w:r>
              <w:r w:rsidR="006026B0" w:rsidRPr="006026B0">
                <w:rPr>
                  <w:rFonts w:ascii="Century Gothic" w:hAnsi="Century Gothic"/>
                  <w:rPrChange w:id="502" w:author="NOAH GALLUS" w:date="2023-10-28T07:13:00Z">
                    <w:rPr>
                      <w:rFonts w:ascii="Century Gothic" w:hAnsi="Century Gothic"/>
                      <w:lang w:val="en-ZA"/>
                    </w:rPr>
                  </w:rPrChange>
                </w:rPr>
                <w:t>: la solution est dans un serveur a part entiere</w:t>
              </w:r>
            </w:ins>
          </w:p>
        </w:tc>
        <w:tc>
          <w:tcPr>
            <w:tcW w:w="975" w:type="pct"/>
            <w:shd w:val="clear" w:color="auto" w:fill="D9D9D9" w:themeFill="background1" w:themeFillShade="D9"/>
          </w:tcPr>
          <w:p w:rsidR="00963BAD" w:rsidRDefault="006026B0" w:rsidP="007922BA">
            <w:pPr>
              <w:rPr>
                <w:ins w:id="503" w:author="NOAH GALLUS" w:date="2023-10-28T07:13:00Z"/>
                <w:rFonts w:ascii="Century Gothic" w:hAnsi="Century Gothic"/>
              </w:rPr>
            </w:pPr>
            <w:ins w:id="504" w:author="NOAH GALLUS" w:date="2023-10-28T07:13:00Z">
              <w:r>
                <w:rPr>
                  <w:rFonts w:ascii="Century Gothic" w:hAnsi="Century Gothic"/>
                </w:rPr>
                <w:t>Nom de domaine offert ;</w:t>
              </w:r>
            </w:ins>
          </w:p>
          <w:p w:rsidR="006026B0" w:rsidRDefault="006026B0" w:rsidP="007922BA">
            <w:pPr>
              <w:rPr>
                <w:ins w:id="505" w:author="NOAH GALLUS" w:date="2023-10-28T07:14:00Z"/>
                <w:rFonts w:ascii="Century Gothic" w:hAnsi="Century Gothic"/>
              </w:rPr>
            </w:pPr>
            <w:ins w:id="506" w:author="NOAH GALLUS" w:date="2023-10-28T07:13:00Z">
              <w:r>
                <w:rPr>
                  <w:rFonts w:ascii="Century Gothic" w:hAnsi="Century Gothic"/>
                </w:rPr>
                <w:t>securise</w:t>
              </w:r>
            </w:ins>
            <w:ins w:id="507" w:author="NOAH GALLUS" w:date="2023-10-28T07:14:00Z">
              <w:r>
                <w:rPr>
                  <w:rFonts w:ascii="Century Gothic" w:hAnsi="Century Gothic"/>
                </w:rPr>
                <w:t> ;</w:t>
              </w:r>
            </w:ins>
          </w:p>
          <w:p w:rsidR="00F50CE2" w:rsidRPr="00955E3B" w:rsidRDefault="00F50CE2" w:rsidP="007922BA">
            <w:pPr>
              <w:rPr>
                <w:ins w:id="508" w:author="NOAH GALLUS" w:date="2023-10-28T07:04:00Z"/>
                <w:rFonts w:ascii="Century Gothic" w:hAnsi="Century Gothic"/>
              </w:rPr>
            </w:pPr>
            <w:ins w:id="509" w:author="NOAH GALLUS" w:date="2023-10-28T07:14:00Z">
              <w:r>
                <w:rPr>
                  <w:rFonts w:ascii="Century Gothic" w:hAnsi="Century Gothic"/>
                </w:rPr>
                <w:t>Hautement</w:t>
              </w:r>
              <w:r>
                <w:rPr>
                  <w:rFonts w:ascii="Century Gothic" w:hAnsi="Century Gothic"/>
                </w:rPr>
                <w:t xml:space="preserve"> disponible</w:t>
              </w:r>
            </w:ins>
            <w:ins w:id="510" w:author="NOAH GALLUS" w:date="2023-10-28T07:15:00Z">
              <w:r w:rsidR="00FF5F53">
                <w:rPr>
                  <w:rFonts w:ascii="Century Gothic" w:hAnsi="Century Gothic"/>
                </w:rPr>
                <w:t> ;</w:t>
              </w:r>
            </w:ins>
          </w:p>
        </w:tc>
        <w:tc>
          <w:tcPr>
            <w:tcW w:w="1001" w:type="pct"/>
            <w:shd w:val="clear" w:color="auto" w:fill="D9D9D9" w:themeFill="background1" w:themeFillShade="D9"/>
          </w:tcPr>
          <w:p w:rsidR="00963BAD" w:rsidRDefault="006026B0" w:rsidP="007922BA">
            <w:pPr>
              <w:rPr>
                <w:ins w:id="511" w:author="NOAH GALLUS" w:date="2023-10-28T07:14:00Z"/>
                <w:rFonts w:ascii="Century Gothic" w:hAnsi="Century Gothic"/>
              </w:rPr>
            </w:pPr>
            <w:ins w:id="512" w:author="NOAH GALLUS" w:date="2023-10-28T07:14:00Z">
              <w:r>
                <w:rPr>
                  <w:rFonts w:ascii="Century Gothic" w:hAnsi="Century Gothic"/>
                </w:rPr>
                <w:t>Cout eleve</w:t>
              </w:r>
            </w:ins>
          </w:p>
          <w:p w:rsidR="006026B0" w:rsidRDefault="006026B0" w:rsidP="007922BA">
            <w:pPr>
              <w:rPr>
                <w:ins w:id="513" w:author="NOAH GALLUS" w:date="2023-10-28T07:04:00Z"/>
                <w:rFonts w:ascii="Century Gothic" w:hAnsi="Century Gothic"/>
              </w:rPr>
            </w:pPr>
            <w:ins w:id="514" w:author="NOAH GALLUS" w:date="2023-10-28T07:14:00Z">
              <w:r>
                <w:rPr>
                  <w:rFonts w:ascii="Century Gothic" w:hAnsi="Century Gothic"/>
                </w:rPr>
                <w:t>Complexite de management</w:t>
              </w:r>
            </w:ins>
          </w:p>
        </w:tc>
        <w:tc>
          <w:tcPr>
            <w:tcW w:w="558" w:type="pct"/>
            <w:shd w:val="clear" w:color="auto" w:fill="D9D9D9" w:themeFill="background1" w:themeFillShade="D9"/>
          </w:tcPr>
          <w:p w:rsidR="00963BAD" w:rsidRPr="00955E3B" w:rsidRDefault="00963BAD" w:rsidP="007922BA">
            <w:pPr>
              <w:rPr>
                <w:ins w:id="515" w:author="NOAH GALLUS" w:date="2023-10-28T07:04:00Z"/>
                <w:rFonts w:ascii="Century Gothic" w:hAnsi="Century Gothic"/>
              </w:rPr>
            </w:pPr>
            <w:ins w:id="516" w:author="NOAH GALLUS" w:date="2023-10-28T07:04:00Z">
              <w:r>
                <w:rPr>
                  <w:rFonts w:ascii="Century Gothic" w:hAnsi="Century Gothic"/>
                </w:rPr>
                <w:t>23 jours</w:t>
              </w:r>
            </w:ins>
          </w:p>
        </w:tc>
      </w:tr>
    </w:tbl>
    <w:p w:rsidR="005D7E8D" w:rsidRPr="00955E3B" w:rsidRDefault="005D7E8D" w:rsidP="005D7E8D">
      <w:pPr>
        <w:rPr>
          <w:rFonts w:ascii="Century Gothic" w:hAnsi="Century Gothic"/>
        </w:rPr>
      </w:pPr>
    </w:p>
    <w:p w:rsidR="00FD4B76" w:rsidRPr="00955E3B" w:rsidRDefault="00FD4B76" w:rsidP="00FD4B76">
      <w:pPr>
        <w:rPr>
          <w:rFonts w:ascii="Century Gothic" w:hAnsi="Century Gothic"/>
        </w:rPr>
      </w:pPr>
    </w:p>
    <w:p w:rsidR="00F4019C" w:rsidRPr="00955E3B" w:rsidRDefault="00F4019C" w:rsidP="005D7E8D">
      <w:pPr>
        <w:spacing w:after="200" w:line="276" w:lineRule="auto"/>
        <w:rPr>
          <w:rFonts w:ascii="Century Gothic" w:hAnsi="Century Gothic"/>
        </w:rPr>
      </w:pPr>
    </w:p>
    <w:sectPr w:rsidR="00F4019C" w:rsidRPr="00955E3B" w:rsidSect="00F4019C">
      <w:footerReference w:type="even" r:id="rId8"/>
      <w:footerReference w:type="default" r:id="rId9"/>
      <w:footerReference w:type="firs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E62" w:rsidRDefault="001B5E62" w:rsidP="00403C19">
      <w:pPr>
        <w:spacing w:after="0" w:line="240" w:lineRule="auto"/>
      </w:pPr>
      <w:r>
        <w:separator/>
      </w:r>
    </w:p>
  </w:endnote>
  <w:endnote w:type="continuationSeparator" w:id="0">
    <w:p w:rsidR="001B5E62" w:rsidRDefault="001B5E62" w:rsidP="0040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420" w:rsidRDefault="002E5420" w:rsidP="00B67BA2">
    <w:pPr>
      <w:pStyle w:val="Pieddepage"/>
      <w:framePr w:wrap="around" w:vAnchor="text" w:hAnchor="margin" w:y="1"/>
      <w:rPr>
        <w:rStyle w:val="Numrodepage"/>
      </w:rPr>
    </w:pPr>
    <w:r>
      <w:rPr>
        <w:rStyle w:val="Numrodepage"/>
      </w:rPr>
      <w:fldChar w:fldCharType="begin"/>
    </w:r>
    <w:r>
      <w:rPr>
        <w:rStyle w:val="Numrodepage"/>
      </w:rPr>
      <w:instrText xml:space="preserve">PAGE  </w:instrText>
    </w:r>
    <w:r>
      <w:rPr>
        <w:rStyle w:val="Numrodepage"/>
      </w:rPr>
      <w:fldChar w:fldCharType="end"/>
    </w:r>
  </w:p>
  <w:p w:rsidR="002E5420" w:rsidRDefault="002E5420" w:rsidP="00B67BA2">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420" w:rsidRDefault="002E5420" w:rsidP="00B67BA2">
    <w:pPr>
      <w:pStyle w:val="Pieddepage"/>
      <w:ind w:right="360"/>
      <w:rPr>
        <w:rStyle w:val="Numrodepage"/>
      </w:rPr>
    </w:pPr>
    <w:r>
      <w:tab/>
      <w:t xml:space="preserve">Page </w:t>
    </w:r>
    <w:r>
      <w:rPr>
        <w:rStyle w:val="Numrodepage"/>
      </w:rPr>
      <w:fldChar w:fldCharType="begin"/>
    </w:r>
    <w:r>
      <w:rPr>
        <w:rStyle w:val="Numrodepage"/>
      </w:rPr>
      <w:instrText xml:space="preserve"> PAGE </w:instrText>
    </w:r>
    <w:r>
      <w:rPr>
        <w:rStyle w:val="Numrodepage"/>
      </w:rPr>
      <w:fldChar w:fldCharType="separate"/>
    </w:r>
    <w:r w:rsidR="00FF5F53">
      <w:rPr>
        <w:rStyle w:val="Numrodepage"/>
        <w:noProof/>
      </w:rPr>
      <w:t>8</w:t>
    </w:r>
    <w:r>
      <w:rPr>
        <w:rStyle w:val="Numrodepage"/>
      </w:rPr>
      <w:fldChar w:fldCharType="end"/>
    </w:r>
  </w:p>
  <w:p w:rsidR="002E5420" w:rsidRPr="00B67BA2" w:rsidRDefault="002E5420" w:rsidP="00B67BA2">
    <w:pPr>
      <w:pStyle w:val="Pieddepage"/>
      <w:tabs>
        <w:tab w:val="clear" w:pos="4536"/>
        <w:tab w:val="clear" w:pos="9072"/>
        <w:tab w:val="left" w:pos="3467"/>
      </w:tabs>
      <w:ind w:right="360"/>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420" w:rsidRDefault="002E5420" w:rsidP="00F4019C">
    <w:pPr>
      <w:pStyle w:val="Pieddepage"/>
      <w:ind w:right="360"/>
      <w:rPr>
        <w:rStyle w:val="Numrodepage"/>
      </w:rPr>
    </w:pPr>
    <w:r>
      <w:tab/>
      <w:t xml:space="preserve">Page </w:t>
    </w:r>
    <w:r>
      <w:rPr>
        <w:rStyle w:val="Numrodepage"/>
      </w:rPr>
      <w:fldChar w:fldCharType="begin"/>
    </w:r>
    <w:r>
      <w:rPr>
        <w:rStyle w:val="Numrodepage"/>
      </w:rPr>
      <w:instrText xml:space="preserve"> PAGE </w:instrText>
    </w:r>
    <w:r>
      <w:rPr>
        <w:rStyle w:val="Numrodepage"/>
      </w:rPr>
      <w:fldChar w:fldCharType="separate"/>
    </w:r>
    <w:r w:rsidR="006026B0">
      <w:rPr>
        <w:rStyle w:val="Numrodepage"/>
        <w:noProof/>
      </w:rPr>
      <w:t>1</w:t>
    </w:r>
    <w:r>
      <w:rPr>
        <w:rStyle w:val="Numrodepage"/>
      </w:rPr>
      <w:fldChar w:fldCharType="end"/>
    </w:r>
  </w:p>
  <w:p w:rsidR="002E5420" w:rsidRDefault="002E5420" w:rsidP="00F4019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E62" w:rsidRDefault="001B5E62" w:rsidP="00403C19">
      <w:pPr>
        <w:spacing w:after="0" w:line="240" w:lineRule="auto"/>
      </w:pPr>
      <w:r>
        <w:separator/>
      </w:r>
    </w:p>
  </w:footnote>
  <w:footnote w:type="continuationSeparator" w:id="0">
    <w:p w:rsidR="001B5E62" w:rsidRDefault="001B5E62" w:rsidP="00403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9E77A7"/>
    <w:multiLevelType w:val="hybridMultilevel"/>
    <w:tmpl w:val="7E70F818"/>
    <w:lvl w:ilvl="0" w:tplc="D0303D68">
      <w:start w:val="1"/>
      <w:numFmt w:val="bullet"/>
      <w:pStyle w:val="listepucetableau"/>
      <w:lvlText w:val=""/>
      <w:lvlJc w:val="left"/>
      <w:pPr>
        <w:tabs>
          <w:tab w:val="num" w:pos="170"/>
        </w:tabs>
        <w:ind w:left="170" w:hanging="170"/>
      </w:pPr>
      <w:rPr>
        <w:rFonts w:ascii="Wingdings" w:hAnsi="Wingdings" w:hint="default"/>
        <w:b w:val="0"/>
        <w:i w:val="0"/>
        <w:color w:val="74022D"/>
        <w:sz w:val="16"/>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159E4"/>
    <w:multiLevelType w:val="hybridMultilevel"/>
    <w:tmpl w:val="58343C68"/>
    <w:lvl w:ilvl="0" w:tplc="CEF89A2E">
      <w:start w:val="5"/>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CB7EFB"/>
    <w:multiLevelType w:val="hybridMultilevel"/>
    <w:tmpl w:val="66F42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00E38"/>
    <w:multiLevelType w:val="hybridMultilevel"/>
    <w:tmpl w:val="5428E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4343EC"/>
    <w:multiLevelType w:val="hybridMultilevel"/>
    <w:tmpl w:val="535E8FAA"/>
    <w:lvl w:ilvl="0" w:tplc="A788C052">
      <w:start w:val="1"/>
      <w:numFmt w:val="bullet"/>
      <w:lvlText w:val=""/>
      <w:lvlJc w:val="left"/>
      <w:pPr>
        <w:ind w:left="360" w:hanging="360"/>
      </w:pPr>
      <w:rPr>
        <w:rFonts w:ascii="Wingdings" w:hAnsi="Wingdings" w:hint="default"/>
        <w:b w:val="0"/>
        <w:i w:val="0"/>
        <w:color w:val="74022D"/>
        <w:sz w:val="20"/>
        <w:szCs w:val="20"/>
      </w:rPr>
    </w:lvl>
    <w:lvl w:ilvl="1" w:tplc="040C0003">
      <w:start w:val="1"/>
      <w:numFmt w:val="bullet"/>
      <w:lvlText w:val=""/>
      <w:lvlJc w:val="left"/>
      <w:pPr>
        <w:ind w:left="1440" w:hanging="360"/>
      </w:pPr>
      <w:rPr>
        <w:rFonts w:ascii="Wingdings" w:hAnsi="Wingdings" w:hint="default"/>
        <w:b/>
        <w:i w:val="0"/>
        <w:color w:val="584B42"/>
        <w:sz w:val="18"/>
        <w:szCs w:val="20"/>
      </w:rPr>
    </w:lvl>
    <w:lvl w:ilvl="2" w:tplc="040C0005">
      <w:start w:val="1"/>
      <w:numFmt w:val="bullet"/>
      <w:lvlText w:val=""/>
      <w:lvlJc w:val="left"/>
      <w:pPr>
        <w:ind w:left="2160" w:hanging="360"/>
      </w:pPr>
      <w:rPr>
        <w:rFonts w:ascii="Wingdings" w:hAnsi="Wingdings" w:hint="default"/>
        <w:b/>
        <w:i w:val="0"/>
        <w:color w:val="74022D"/>
        <w:sz w:val="12"/>
        <w:szCs w:val="20"/>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524263"/>
    <w:multiLevelType w:val="hybridMultilevel"/>
    <w:tmpl w:val="F892935C"/>
    <w:lvl w:ilvl="0" w:tplc="E300292E">
      <w:start w:val="1"/>
      <w:numFmt w:val="bullet"/>
      <w:lvlText w:val=""/>
      <w:lvlJc w:val="left"/>
      <w:pPr>
        <w:ind w:left="624" w:hanging="340"/>
      </w:pPr>
      <w:rPr>
        <w:rFonts w:ascii="Wingdings" w:hAnsi="Wingdings" w:hint="default"/>
        <w:color w:val="584B42"/>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B17531"/>
    <w:multiLevelType w:val="hybridMultilevel"/>
    <w:tmpl w:val="4480660A"/>
    <w:lvl w:ilvl="0" w:tplc="4B2675EC">
      <w:start w:val="1"/>
      <w:numFmt w:val="bullet"/>
      <w:lvlText w:val=""/>
      <w:lvlJc w:val="left"/>
      <w:pPr>
        <w:tabs>
          <w:tab w:val="num" w:pos="170"/>
        </w:tabs>
        <w:ind w:left="170" w:hanging="170"/>
      </w:pPr>
      <w:rPr>
        <w:rFonts w:ascii="Wingdings" w:hAnsi="Wingdings" w:hint="default"/>
        <w:b w:val="0"/>
        <w:i w:val="0"/>
        <w:color w:val="74022D"/>
        <w:sz w:val="16"/>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C32561"/>
    <w:multiLevelType w:val="hybridMultilevel"/>
    <w:tmpl w:val="46F465AC"/>
    <w:lvl w:ilvl="0" w:tplc="B4580984">
      <w:start w:val="1"/>
      <w:numFmt w:val="bullet"/>
      <w:lvlText w:val=""/>
      <w:lvlJc w:val="left"/>
      <w:pPr>
        <w:ind w:left="284" w:hanging="284"/>
      </w:pPr>
      <w:rPr>
        <w:rFonts w:ascii="Wingdings" w:hAnsi="Wingdings" w:hint="default"/>
        <w:b w:val="0"/>
        <w:i w:val="0"/>
        <w:color w:val="74022D"/>
        <w:sz w:val="20"/>
        <w:szCs w:val="2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7142CD"/>
    <w:multiLevelType w:val="hybridMultilevel"/>
    <w:tmpl w:val="E64ECBAA"/>
    <w:lvl w:ilvl="0" w:tplc="B00C347A">
      <w:start w:val="1"/>
      <w:numFmt w:val="bullet"/>
      <w:lvlText w:val=""/>
      <w:lvlJc w:val="left"/>
      <w:pPr>
        <w:ind w:left="567" w:hanging="283"/>
      </w:pPr>
      <w:rPr>
        <w:rFonts w:ascii="Wingdings" w:hAnsi="Wingdings" w:hint="default"/>
        <w:color w:val="584B42"/>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A336E9"/>
    <w:multiLevelType w:val="hybridMultilevel"/>
    <w:tmpl w:val="9FC4B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1816B4"/>
    <w:multiLevelType w:val="hybridMultilevel"/>
    <w:tmpl w:val="DA7AFF5C"/>
    <w:lvl w:ilvl="0" w:tplc="7DCA2340">
      <w:start w:val="23"/>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074A0"/>
    <w:multiLevelType w:val="hybridMultilevel"/>
    <w:tmpl w:val="BFE4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33C1A"/>
    <w:multiLevelType w:val="hybridMultilevel"/>
    <w:tmpl w:val="48B8346E"/>
    <w:lvl w:ilvl="0" w:tplc="E0C444B0">
      <w:start w:val="1"/>
      <w:numFmt w:val="bullet"/>
      <w:pStyle w:val="listepuce1"/>
      <w:lvlText w:val="¥"/>
      <w:lvlJc w:val="left"/>
      <w:pPr>
        <w:ind w:left="720" w:hanging="360"/>
      </w:pPr>
      <w:rPr>
        <w:rFonts w:ascii="Wingdings" w:hAnsi="Wingdings" w:hint="default"/>
        <w:b w:val="0"/>
        <w:i w:val="0"/>
        <w:color w:val="74022D"/>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DF03DC"/>
    <w:multiLevelType w:val="hybridMultilevel"/>
    <w:tmpl w:val="7B861F34"/>
    <w:lvl w:ilvl="0" w:tplc="89586E92">
      <w:start w:val="1"/>
      <w:numFmt w:val="bullet"/>
      <w:pStyle w:val="listepuce2"/>
      <w:lvlText w:val=""/>
      <w:lvlJc w:val="left"/>
      <w:pPr>
        <w:ind w:left="786" w:hanging="360"/>
      </w:pPr>
      <w:rPr>
        <w:rFonts w:ascii="Wingdings" w:hAnsi="Wingdings" w:hint="default"/>
        <w:b/>
        <w:i w:val="0"/>
        <w:color w:val="564A40"/>
        <w:sz w:val="22"/>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06DB9"/>
    <w:multiLevelType w:val="hybridMultilevel"/>
    <w:tmpl w:val="F500C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5"/>
  </w:num>
  <w:num w:numId="6">
    <w:abstractNumId w:val="0"/>
  </w:num>
  <w:num w:numId="7">
    <w:abstractNumId w:val="5"/>
  </w:num>
  <w:num w:numId="8">
    <w:abstractNumId w:val="8"/>
  </w:num>
  <w:num w:numId="9">
    <w:abstractNumId w:val="8"/>
  </w:num>
  <w:num w:numId="10">
    <w:abstractNumId w:val="1"/>
  </w:num>
  <w:num w:numId="11">
    <w:abstractNumId w:val="1"/>
  </w:num>
  <w:num w:numId="12">
    <w:abstractNumId w:val="7"/>
  </w:num>
  <w:num w:numId="13">
    <w:abstractNumId w:val="1"/>
  </w:num>
  <w:num w:numId="14">
    <w:abstractNumId w:val="9"/>
  </w:num>
  <w:num w:numId="15">
    <w:abstractNumId w:val="13"/>
  </w:num>
  <w:num w:numId="16">
    <w:abstractNumId w:val="13"/>
  </w:num>
  <w:num w:numId="17">
    <w:abstractNumId w:val="13"/>
  </w:num>
  <w:num w:numId="18">
    <w:abstractNumId w:val="13"/>
  </w:num>
  <w:num w:numId="19">
    <w:abstractNumId w:val="13"/>
  </w:num>
  <w:num w:numId="20">
    <w:abstractNumId w:val="14"/>
  </w:num>
  <w:num w:numId="21">
    <w:abstractNumId w:val="15"/>
  </w:num>
  <w:num w:numId="22">
    <w:abstractNumId w:val="2"/>
  </w:num>
  <w:num w:numId="23">
    <w:abstractNumId w:val="12"/>
  </w:num>
  <w:num w:numId="24">
    <w:abstractNumId w:val="16"/>
  </w:num>
  <w:num w:numId="25">
    <w:abstractNumId w:val="4"/>
  </w:num>
  <w:num w:numId="26">
    <w:abstractNumId w:val="10"/>
  </w:num>
  <w:num w:numId="27">
    <w:abstractNumId w:val="3"/>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AH GALLUS">
    <w15:presenceInfo w15:providerId="Windows Live" w15:userId="85a70eb779887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0D"/>
    <w:rsid w:val="0001102A"/>
    <w:rsid w:val="0002740D"/>
    <w:rsid w:val="0004682A"/>
    <w:rsid w:val="00047A76"/>
    <w:rsid w:val="00050D83"/>
    <w:rsid w:val="0006104E"/>
    <w:rsid w:val="00080A98"/>
    <w:rsid w:val="000C3037"/>
    <w:rsid w:val="000F6ABF"/>
    <w:rsid w:val="001028A2"/>
    <w:rsid w:val="00150709"/>
    <w:rsid w:val="00154EFF"/>
    <w:rsid w:val="00161EBB"/>
    <w:rsid w:val="00181E3E"/>
    <w:rsid w:val="00183082"/>
    <w:rsid w:val="001947A4"/>
    <w:rsid w:val="00197704"/>
    <w:rsid w:val="001A2980"/>
    <w:rsid w:val="001A4A08"/>
    <w:rsid w:val="001B5E62"/>
    <w:rsid w:val="001C3387"/>
    <w:rsid w:val="001C613B"/>
    <w:rsid w:val="00240486"/>
    <w:rsid w:val="0024050D"/>
    <w:rsid w:val="00256FFC"/>
    <w:rsid w:val="00262BCD"/>
    <w:rsid w:val="00273592"/>
    <w:rsid w:val="00281123"/>
    <w:rsid w:val="00284E1B"/>
    <w:rsid w:val="002856D9"/>
    <w:rsid w:val="00296779"/>
    <w:rsid w:val="002A61FF"/>
    <w:rsid w:val="002C52C6"/>
    <w:rsid w:val="002E5420"/>
    <w:rsid w:val="0033022D"/>
    <w:rsid w:val="0035349E"/>
    <w:rsid w:val="003705F3"/>
    <w:rsid w:val="003B5283"/>
    <w:rsid w:val="003C61D4"/>
    <w:rsid w:val="003E5A5B"/>
    <w:rsid w:val="00403C19"/>
    <w:rsid w:val="00441E05"/>
    <w:rsid w:val="004423ED"/>
    <w:rsid w:val="004626B9"/>
    <w:rsid w:val="004669BD"/>
    <w:rsid w:val="00487292"/>
    <w:rsid w:val="00491B98"/>
    <w:rsid w:val="0049735A"/>
    <w:rsid w:val="004A5B0F"/>
    <w:rsid w:val="004C200A"/>
    <w:rsid w:val="004D2132"/>
    <w:rsid w:val="005106FF"/>
    <w:rsid w:val="00532C95"/>
    <w:rsid w:val="005348A4"/>
    <w:rsid w:val="005420AB"/>
    <w:rsid w:val="005512A5"/>
    <w:rsid w:val="00594996"/>
    <w:rsid w:val="005C5CF9"/>
    <w:rsid w:val="005D7E8D"/>
    <w:rsid w:val="005F15F9"/>
    <w:rsid w:val="00602023"/>
    <w:rsid w:val="006026B0"/>
    <w:rsid w:val="0060605C"/>
    <w:rsid w:val="006220BE"/>
    <w:rsid w:val="00625149"/>
    <w:rsid w:val="006378A1"/>
    <w:rsid w:val="006476C8"/>
    <w:rsid w:val="006D0C05"/>
    <w:rsid w:val="006E7E10"/>
    <w:rsid w:val="00715C10"/>
    <w:rsid w:val="00733FAE"/>
    <w:rsid w:val="00747A3E"/>
    <w:rsid w:val="00756DB0"/>
    <w:rsid w:val="007818C2"/>
    <w:rsid w:val="00784A19"/>
    <w:rsid w:val="00797D77"/>
    <w:rsid w:val="007A7E3C"/>
    <w:rsid w:val="007C088E"/>
    <w:rsid w:val="007D1BFF"/>
    <w:rsid w:val="007E2BBB"/>
    <w:rsid w:val="0082189B"/>
    <w:rsid w:val="008218BC"/>
    <w:rsid w:val="0082529B"/>
    <w:rsid w:val="0083373B"/>
    <w:rsid w:val="00835F7E"/>
    <w:rsid w:val="00847D8E"/>
    <w:rsid w:val="00887CDA"/>
    <w:rsid w:val="008B034E"/>
    <w:rsid w:val="008D1A31"/>
    <w:rsid w:val="008D60B4"/>
    <w:rsid w:val="008E04DD"/>
    <w:rsid w:val="008F2596"/>
    <w:rsid w:val="0092469F"/>
    <w:rsid w:val="00947D6D"/>
    <w:rsid w:val="00955E3B"/>
    <w:rsid w:val="0096062A"/>
    <w:rsid w:val="00963BAD"/>
    <w:rsid w:val="00982ECC"/>
    <w:rsid w:val="00997838"/>
    <w:rsid w:val="009B7650"/>
    <w:rsid w:val="009D22C1"/>
    <w:rsid w:val="009D3915"/>
    <w:rsid w:val="00A15FFD"/>
    <w:rsid w:val="00A36BB0"/>
    <w:rsid w:val="00A42C9B"/>
    <w:rsid w:val="00A5270B"/>
    <w:rsid w:val="00A5740D"/>
    <w:rsid w:val="00A61EBE"/>
    <w:rsid w:val="00A73102"/>
    <w:rsid w:val="00A76C42"/>
    <w:rsid w:val="00AA5340"/>
    <w:rsid w:val="00AB0223"/>
    <w:rsid w:val="00AC238F"/>
    <w:rsid w:val="00AC6248"/>
    <w:rsid w:val="00AE13F2"/>
    <w:rsid w:val="00B42169"/>
    <w:rsid w:val="00B425FD"/>
    <w:rsid w:val="00B53718"/>
    <w:rsid w:val="00B610D5"/>
    <w:rsid w:val="00B61A68"/>
    <w:rsid w:val="00B66851"/>
    <w:rsid w:val="00B67BA2"/>
    <w:rsid w:val="00B67CD4"/>
    <w:rsid w:val="00B931DF"/>
    <w:rsid w:val="00BB32D4"/>
    <w:rsid w:val="00BB7DB6"/>
    <w:rsid w:val="00BE1295"/>
    <w:rsid w:val="00C03A5F"/>
    <w:rsid w:val="00C14BD0"/>
    <w:rsid w:val="00C32E92"/>
    <w:rsid w:val="00C46437"/>
    <w:rsid w:val="00C46B78"/>
    <w:rsid w:val="00CB194B"/>
    <w:rsid w:val="00CC2EB6"/>
    <w:rsid w:val="00CE5C9A"/>
    <w:rsid w:val="00D20F08"/>
    <w:rsid w:val="00D25BE6"/>
    <w:rsid w:val="00D7251D"/>
    <w:rsid w:val="00D72A50"/>
    <w:rsid w:val="00DA5C5F"/>
    <w:rsid w:val="00DD5AF3"/>
    <w:rsid w:val="00DE3D88"/>
    <w:rsid w:val="00E00F77"/>
    <w:rsid w:val="00E33F8F"/>
    <w:rsid w:val="00E5563A"/>
    <w:rsid w:val="00E82179"/>
    <w:rsid w:val="00E91265"/>
    <w:rsid w:val="00E93759"/>
    <w:rsid w:val="00EA02FF"/>
    <w:rsid w:val="00EA0FD0"/>
    <w:rsid w:val="00EB056D"/>
    <w:rsid w:val="00EB2521"/>
    <w:rsid w:val="00EF1414"/>
    <w:rsid w:val="00F02304"/>
    <w:rsid w:val="00F02B67"/>
    <w:rsid w:val="00F34476"/>
    <w:rsid w:val="00F4019C"/>
    <w:rsid w:val="00F44318"/>
    <w:rsid w:val="00F50CE2"/>
    <w:rsid w:val="00F8573F"/>
    <w:rsid w:val="00F87300"/>
    <w:rsid w:val="00FA178A"/>
    <w:rsid w:val="00FD4B76"/>
    <w:rsid w:val="00FF5F5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75AD7"/>
  <w14:defaultImageDpi w14:val="300"/>
  <w15:docId w15:val="{41B86B20-AEED-4687-B3D4-4EB40A2B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63A"/>
    <w:pPr>
      <w:spacing w:after="180" w:line="274" w:lineRule="auto"/>
    </w:pPr>
  </w:style>
  <w:style w:type="paragraph" w:styleId="Titre1">
    <w:name w:val="heading 1"/>
    <w:basedOn w:val="Normal"/>
    <w:next w:val="Normal"/>
    <w:link w:val="Titre1Car"/>
    <w:uiPriority w:val="9"/>
    <w:qFormat/>
    <w:rsid w:val="00403C1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403C1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403C19"/>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403C1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unhideWhenUsed/>
    <w:qFormat/>
    <w:rsid w:val="00403C19"/>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403C19"/>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403C19"/>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403C19"/>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403C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03C19"/>
    <w:rPr>
      <w:rFonts w:asciiTheme="majorHAnsi" w:eastAsiaTheme="majorEastAsia" w:hAnsiTheme="majorHAnsi" w:cstheme="majorBidi"/>
      <w:b/>
      <w:bCs/>
      <w:color w:val="9BBB59" w:themeColor="accent3"/>
      <w:sz w:val="28"/>
      <w:szCs w:val="26"/>
    </w:rPr>
  </w:style>
  <w:style w:type="character" w:customStyle="1" w:styleId="Titre1Car">
    <w:name w:val="Titre 1 Car"/>
    <w:basedOn w:val="Policepardfaut"/>
    <w:link w:val="Titre1"/>
    <w:uiPriority w:val="9"/>
    <w:rsid w:val="00403C19"/>
    <w:rPr>
      <w:rFonts w:asciiTheme="majorHAnsi" w:eastAsiaTheme="majorEastAsia" w:hAnsiTheme="majorHAnsi" w:cstheme="majorBidi"/>
      <w:bCs/>
      <w:color w:val="1F497D" w:themeColor="text2"/>
      <w:sz w:val="32"/>
      <w:szCs w:val="28"/>
    </w:rPr>
  </w:style>
  <w:style w:type="paragraph" w:styleId="Titre">
    <w:name w:val="Title"/>
    <w:basedOn w:val="Normal"/>
    <w:next w:val="Normal"/>
    <w:link w:val="TitreCar"/>
    <w:uiPriority w:val="10"/>
    <w:qFormat/>
    <w:rsid w:val="00403C1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403C1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re3Car">
    <w:name w:val="Titre 3 Car"/>
    <w:basedOn w:val="Policepardfaut"/>
    <w:link w:val="Titre3"/>
    <w:uiPriority w:val="9"/>
    <w:rsid w:val="00403C19"/>
    <w:rPr>
      <w:rFonts w:eastAsiaTheme="majorEastAsia" w:cstheme="majorBidi"/>
      <w:b/>
      <w:bCs/>
      <w:color w:val="1F497D" w:themeColor="text2"/>
      <w:sz w:val="24"/>
    </w:rPr>
  </w:style>
  <w:style w:type="character" w:customStyle="1" w:styleId="Titre4Car">
    <w:name w:val="Titre 4 Car"/>
    <w:basedOn w:val="Policepardfaut"/>
    <w:link w:val="Titre4"/>
    <w:uiPriority w:val="9"/>
    <w:rsid w:val="00403C19"/>
    <w:rPr>
      <w:rFonts w:asciiTheme="majorHAnsi" w:eastAsiaTheme="majorEastAsia" w:hAnsiTheme="majorHAnsi" w:cstheme="majorBidi"/>
      <w:b/>
      <w:bCs/>
      <w:i/>
      <w:iCs/>
      <w:color w:val="262626" w:themeColor="text1" w:themeTint="D9"/>
    </w:rPr>
  </w:style>
  <w:style w:type="paragraph" w:styleId="En-ttedetabledesmatires">
    <w:name w:val="TOC Heading"/>
    <w:basedOn w:val="Titre1"/>
    <w:next w:val="Normal"/>
    <w:uiPriority w:val="39"/>
    <w:unhideWhenUsed/>
    <w:qFormat/>
    <w:rsid w:val="00403C19"/>
    <w:pPr>
      <w:spacing w:before="480" w:line="264" w:lineRule="auto"/>
      <w:outlineLvl w:val="9"/>
    </w:pPr>
    <w:rPr>
      <w:b/>
    </w:rPr>
  </w:style>
  <w:style w:type="paragraph" w:styleId="TM3">
    <w:name w:val="toc 3"/>
    <w:basedOn w:val="Normal"/>
    <w:next w:val="Normal"/>
    <w:autoRedefine/>
    <w:uiPriority w:val="39"/>
    <w:unhideWhenUsed/>
    <w:qFormat/>
    <w:rsid w:val="00AB0223"/>
    <w:pPr>
      <w:spacing w:after="0"/>
      <w:ind w:left="440"/>
    </w:pPr>
  </w:style>
  <w:style w:type="paragraph" w:styleId="TM2">
    <w:name w:val="toc 2"/>
    <w:basedOn w:val="Normal"/>
    <w:next w:val="Normal"/>
    <w:autoRedefine/>
    <w:uiPriority w:val="39"/>
    <w:unhideWhenUsed/>
    <w:qFormat/>
    <w:rsid w:val="00181E3E"/>
    <w:pPr>
      <w:spacing w:after="0"/>
      <w:ind w:left="220"/>
    </w:pPr>
    <w:rPr>
      <w:b/>
    </w:rPr>
  </w:style>
  <w:style w:type="paragraph" w:customStyle="1" w:styleId="listepuce1">
    <w:name w:val="liste à puce 1"/>
    <w:basedOn w:val="Normal"/>
    <w:autoRedefine/>
    <w:rsid w:val="00887CDA"/>
    <w:pPr>
      <w:numPr>
        <w:numId w:val="19"/>
      </w:numPr>
      <w:spacing w:after="0" w:line="240" w:lineRule="auto"/>
    </w:pPr>
    <w:rPr>
      <w:rFonts w:eastAsia="Times New Roman"/>
      <w:szCs w:val="24"/>
      <w:lang w:eastAsia="fr-FR"/>
    </w:rPr>
  </w:style>
  <w:style w:type="paragraph" w:styleId="Paragraphedeliste">
    <w:name w:val="List Paragraph"/>
    <w:basedOn w:val="Normal"/>
    <w:uiPriority w:val="34"/>
    <w:qFormat/>
    <w:rsid w:val="00403C19"/>
    <w:pPr>
      <w:spacing w:line="240" w:lineRule="auto"/>
      <w:ind w:left="720" w:hanging="288"/>
      <w:contextualSpacing/>
    </w:pPr>
    <w:rPr>
      <w:color w:val="1F497D" w:themeColor="text2"/>
    </w:rPr>
  </w:style>
  <w:style w:type="paragraph" w:customStyle="1" w:styleId="Listepuce20">
    <w:name w:val="Liste à puce 2"/>
    <w:basedOn w:val="Normal"/>
    <w:autoRedefine/>
    <w:rsid w:val="00080A98"/>
    <w:pPr>
      <w:spacing w:after="0" w:line="240" w:lineRule="auto"/>
    </w:pPr>
    <w:rPr>
      <w:szCs w:val="24"/>
      <w:lang w:eastAsia="fr-FR"/>
    </w:rPr>
  </w:style>
  <w:style w:type="character" w:customStyle="1" w:styleId="Titre5Car">
    <w:name w:val="Titre 5 Car"/>
    <w:basedOn w:val="Policepardfaut"/>
    <w:link w:val="Titre5"/>
    <w:uiPriority w:val="9"/>
    <w:rsid w:val="00403C19"/>
    <w:rPr>
      <w:rFonts w:asciiTheme="majorHAnsi" w:eastAsiaTheme="majorEastAsia" w:hAnsiTheme="majorHAnsi" w:cstheme="majorBidi"/>
      <w:color w:val="000000"/>
    </w:rPr>
  </w:style>
  <w:style w:type="paragraph" w:styleId="Corpsdetexte">
    <w:name w:val="Body Text"/>
    <w:basedOn w:val="Normal"/>
    <w:link w:val="CorpsdetexteCar"/>
    <w:uiPriority w:val="99"/>
    <w:semiHidden/>
    <w:unhideWhenUsed/>
    <w:rsid w:val="00183082"/>
  </w:style>
  <w:style w:type="character" w:customStyle="1" w:styleId="CorpsdetexteCar">
    <w:name w:val="Corps de texte Car"/>
    <w:basedOn w:val="Policepardfaut"/>
    <w:link w:val="Corpsdetexte"/>
    <w:uiPriority w:val="99"/>
    <w:semiHidden/>
    <w:rsid w:val="00183082"/>
  </w:style>
  <w:style w:type="paragraph" w:styleId="TM1">
    <w:name w:val="toc 1"/>
    <w:basedOn w:val="Corpsdetexte"/>
    <w:next w:val="Normal"/>
    <w:autoRedefine/>
    <w:uiPriority w:val="39"/>
    <w:unhideWhenUsed/>
    <w:qFormat/>
    <w:rsid w:val="00AB0223"/>
    <w:pPr>
      <w:spacing w:before="120" w:after="0"/>
    </w:pPr>
    <w:rPr>
      <w:b/>
      <w:sz w:val="24"/>
      <w:szCs w:val="24"/>
    </w:rPr>
  </w:style>
  <w:style w:type="paragraph" w:customStyle="1" w:styleId="listepucetableau">
    <w:name w:val="liste à puce tableau"/>
    <w:basedOn w:val="listepuce1"/>
    <w:autoRedefine/>
    <w:rsid w:val="00C14BD0"/>
    <w:pPr>
      <w:numPr>
        <w:numId w:val="13"/>
      </w:numPr>
    </w:pPr>
    <w:rPr>
      <w:rFonts w:eastAsiaTheme="minorEastAsia"/>
      <w:sz w:val="20"/>
    </w:rPr>
  </w:style>
  <w:style w:type="paragraph" w:styleId="TM4">
    <w:name w:val="toc 4"/>
    <w:basedOn w:val="Normal"/>
    <w:next w:val="Normal"/>
    <w:autoRedefine/>
    <w:uiPriority w:val="39"/>
    <w:unhideWhenUsed/>
    <w:rsid w:val="002A61FF"/>
    <w:pPr>
      <w:spacing w:after="0"/>
      <w:ind w:left="660"/>
    </w:pPr>
    <w:rPr>
      <w:sz w:val="20"/>
      <w:szCs w:val="20"/>
    </w:rPr>
  </w:style>
  <w:style w:type="table" w:customStyle="1" w:styleId="Style1">
    <w:name w:val="Style1"/>
    <w:basedOn w:val="TableauNormal"/>
    <w:uiPriority w:val="99"/>
    <w:rsid w:val="00F34476"/>
    <w:rPr>
      <w:sz w:val="20"/>
    </w:rPr>
    <w:tblPr/>
  </w:style>
  <w:style w:type="paragraph" w:customStyle="1" w:styleId="listepuce2">
    <w:name w:val="liste à puce 2"/>
    <w:basedOn w:val="listepuce1"/>
    <w:autoRedefine/>
    <w:rsid w:val="00080A98"/>
    <w:pPr>
      <w:numPr>
        <w:numId w:val="20"/>
      </w:numPr>
      <w:spacing w:before="60"/>
    </w:pPr>
  </w:style>
  <w:style w:type="table" w:styleId="Grilledutableau">
    <w:name w:val="Table Grid"/>
    <w:basedOn w:val="TableauNormal"/>
    <w:uiPriority w:val="59"/>
    <w:rsid w:val="00606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03C19"/>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03C19"/>
    <w:rPr>
      <w:rFonts w:ascii="Lucida Grande" w:eastAsia="Calibri" w:hAnsi="Lucida Grande" w:cs="Lucida Grande"/>
      <w:sz w:val="18"/>
      <w:szCs w:val="18"/>
      <w:lang w:eastAsia="en-US"/>
    </w:rPr>
  </w:style>
  <w:style w:type="paragraph" w:styleId="TM5">
    <w:name w:val="toc 5"/>
    <w:basedOn w:val="Normal"/>
    <w:next w:val="Normal"/>
    <w:autoRedefine/>
    <w:uiPriority w:val="39"/>
    <w:unhideWhenUsed/>
    <w:rsid w:val="00403C19"/>
    <w:pPr>
      <w:spacing w:after="0"/>
      <w:ind w:left="880"/>
    </w:pPr>
    <w:rPr>
      <w:sz w:val="20"/>
      <w:szCs w:val="20"/>
    </w:rPr>
  </w:style>
  <w:style w:type="paragraph" w:styleId="TM6">
    <w:name w:val="toc 6"/>
    <w:basedOn w:val="Normal"/>
    <w:next w:val="Normal"/>
    <w:autoRedefine/>
    <w:uiPriority w:val="39"/>
    <w:unhideWhenUsed/>
    <w:rsid w:val="00403C19"/>
    <w:pPr>
      <w:spacing w:after="0"/>
      <w:ind w:left="1100"/>
    </w:pPr>
    <w:rPr>
      <w:sz w:val="20"/>
      <w:szCs w:val="20"/>
    </w:rPr>
  </w:style>
  <w:style w:type="paragraph" w:styleId="TM7">
    <w:name w:val="toc 7"/>
    <w:basedOn w:val="Normal"/>
    <w:next w:val="Normal"/>
    <w:autoRedefine/>
    <w:uiPriority w:val="39"/>
    <w:unhideWhenUsed/>
    <w:rsid w:val="00403C19"/>
    <w:pPr>
      <w:spacing w:after="0"/>
      <w:ind w:left="1320"/>
    </w:pPr>
    <w:rPr>
      <w:sz w:val="20"/>
      <w:szCs w:val="20"/>
    </w:rPr>
  </w:style>
  <w:style w:type="paragraph" w:styleId="TM8">
    <w:name w:val="toc 8"/>
    <w:basedOn w:val="Normal"/>
    <w:next w:val="Normal"/>
    <w:autoRedefine/>
    <w:uiPriority w:val="39"/>
    <w:unhideWhenUsed/>
    <w:rsid w:val="00403C19"/>
    <w:pPr>
      <w:spacing w:after="0"/>
      <w:ind w:left="1540"/>
    </w:pPr>
    <w:rPr>
      <w:sz w:val="20"/>
      <w:szCs w:val="20"/>
    </w:rPr>
  </w:style>
  <w:style w:type="paragraph" w:styleId="TM9">
    <w:name w:val="toc 9"/>
    <w:basedOn w:val="Normal"/>
    <w:next w:val="Normal"/>
    <w:autoRedefine/>
    <w:uiPriority w:val="39"/>
    <w:unhideWhenUsed/>
    <w:rsid w:val="00403C19"/>
    <w:pPr>
      <w:spacing w:after="0"/>
      <w:ind w:left="1760"/>
    </w:pPr>
    <w:rPr>
      <w:sz w:val="20"/>
      <w:szCs w:val="20"/>
    </w:rPr>
  </w:style>
  <w:style w:type="character" w:customStyle="1" w:styleId="Titre6Car">
    <w:name w:val="Titre 6 Car"/>
    <w:basedOn w:val="Policepardfaut"/>
    <w:link w:val="Titre6"/>
    <w:uiPriority w:val="9"/>
    <w:semiHidden/>
    <w:rsid w:val="00403C19"/>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403C19"/>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403C19"/>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403C19"/>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403C19"/>
    <w:pPr>
      <w:spacing w:line="240" w:lineRule="auto"/>
    </w:pPr>
    <w:rPr>
      <w:rFonts w:eastAsiaTheme="minorEastAsia"/>
      <w:b/>
      <w:bCs/>
      <w:smallCaps/>
      <w:color w:val="1F497D" w:themeColor="text2"/>
      <w:spacing w:val="6"/>
      <w:szCs w:val="18"/>
      <w:lang w:bidi="hi-IN"/>
    </w:rPr>
  </w:style>
  <w:style w:type="paragraph" w:styleId="Sous-titre">
    <w:name w:val="Subtitle"/>
    <w:basedOn w:val="Normal"/>
    <w:next w:val="Normal"/>
    <w:link w:val="Sous-titreCar"/>
    <w:uiPriority w:val="11"/>
    <w:qFormat/>
    <w:rsid w:val="00403C19"/>
    <w:pPr>
      <w:numPr>
        <w:ilvl w:val="1"/>
      </w:numPr>
    </w:pPr>
    <w:rPr>
      <w:rFonts w:eastAsiaTheme="majorEastAsia" w:cstheme="majorBidi"/>
      <w:iCs/>
      <w:color w:val="265898" w:themeColor="text2" w:themeTint="E6"/>
      <w:sz w:val="32"/>
      <w:szCs w:val="24"/>
      <w:lang w:bidi="hi-IN"/>
      <w14:ligatures w14:val="standard"/>
    </w:rPr>
  </w:style>
  <w:style w:type="character" w:customStyle="1" w:styleId="Sous-titreCar">
    <w:name w:val="Sous-titre Car"/>
    <w:basedOn w:val="Policepardfaut"/>
    <w:link w:val="Sous-titre"/>
    <w:uiPriority w:val="11"/>
    <w:rsid w:val="00403C19"/>
    <w:rPr>
      <w:rFonts w:eastAsiaTheme="majorEastAsia" w:cstheme="majorBidi"/>
      <w:iCs/>
      <w:color w:val="265898" w:themeColor="text2" w:themeTint="E6"/>
      <w:sz w:val="32"/>
      <w:szCs w:val="24"/>
      <w:lang w:bidi="hi-IN"/>
      <w14:ligatures w14:val="standard"/>
    </w:rPr>
  </w:style>
  <w:style w:type="character" w:styleId="lev">
    <w:name w:val="Strong"/>
    <w:basedOn w:val="Policepardfaut"/>
    <w:uiPriority w:val="22"/>
    <w:qFormat/>
    <w:rsid w:val="00403C19"/>
    <w:rPr>
      <w:b/>
      <w:bCs/>
      <w:color w:val="265898" w:themeColor="text2" w:themeTint="E6"/>
    </w:rPr>
  </w:style>
  <w:style w:type="character" w:styleId="Accentuation">
    <w:name w:val="Emphasis"/>
    <w:basedOn w:val="Policepardfaut"/>
    <w:uiPriority w:val="20"/>
    <w:qFormat/>
    <w:rsid w:val="00403C19"/>
    <w:rPr>
      <w:b w:val="0"/>
      <w:i/>
      <w:iCs/>
      <w:color w:val="1F497D" w:themeColor="text2"/>
    </w:rPr>
  </w:style>
  <w:style w:type="paragraph" w:styleId="Sansinterligne">
    <w:name w:val="No Spacing"/>
    <w:link w:val="SansinterligneCar"/>
    <w:uiPriority w:val="1"/>
    <w:qFormat/>
    <w:rsid w:val="00403C19"/>
    <w:pPr>
      <w:spacing w:after="0" w:line="240" w:lineRule="auto"/>
    </w:pPr>
  </w:style>
  <w:style w:type="paragraph" w:styleId="Citation">
    <w:name w:val="Quote"/>
    <w:basedOn w:val="Normal"/>
    <w:next w:val="Normal"/>
    <w:link w:val="CitationCar"/>
    <w:uiPriority w:val="29"/>
    <w:qFormat/>
    <w:rsid w:val="00403C1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itationCar">
    <w:name w:val="Citation Car"/>
    <w:basedOn w:val="Policepardfaut"/>
    <w:link w:val="Citation"/>
    <w:uiPriority w:val="29"/>
    <w:rsid w:val="00403C19"/>
    <w:rPr>
      <w:rFonts w:asciiTheme="majorHAnsi" w:eastAsiaTheme="minorEastAsia" w:hAnsiTheme="majorHAnsi"/>
      <w:b/>
      <w:i/>
      <w:iCs/>
      <w:color w:val="4F81BD" w:themeColor="accent1"/>
      <w:sz w:val="24"/>
      <w:lang w:bidi="hi-IN"/>
    </w:rPr>
  </w:style>
  <w:style w:type="paragraph" w:styleId="Citationintense">
    <w:name w:val="Intense Quote"/>
    <w:basedOn w:val="Normal"/>
    <w:next w:val="Normal"/>
    <w:link w:val="CitationintenseCar"/>
    <w:uiPriority w:val="30"/>
    <w:qFormat/>
    <w:rsid w:val="00403C1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itationintenseCar">
    <w:name w:val="Citation intense Car"/>
    <w:basedOn w:val="Policepardfaut"/>
    <w:link w:val="Citationintense"/>
    <w:uiPriority w:val="30"/>
    <w:rsid w:val="00403C19"/>
    <w:rPr>
      <w:rFonts w:eastAsiaTheme="minorEastAsia"/>
      <w:b/>
      <w:bCs/>
      <w:i/>
      <w:iCs/>
      <w:color w:val="C0504D" w:themeColor="accent2"/>
      <w:sz w:val="26"/>
      <w:lang w:bidi="hi-IN"/>
      <w14:ligatures w14:val="standard"/>
      <w14:numForm w14:val="oldStyle"/>
    </w:rPr>
  </w:style>
  <w:style w:type="character" w:styleId="Emphaseple">
    <w:name w:val="Subtle Emphasis"/>
    <w:basedOn w:val="Policepardfaut"/>
    <w:uiPriority w:val="19"/>
    <w:qFormat/>
    <w:rsid w:val="00403C19"/>
    <w:rPr>
      <w:i/>
      <w:iCs/>
      <w:color w:val="000000"/>
    </w:rPr>
  </w:style>
  <w:style w:type="character" w:styleId="Emphaseintense">
    <w:name w:val="Intense Emphasis"/>
    <w:basedOn w:val="Policepardfaut"/>
    <w:uiPriority w:val="21"/>
    <w:qFormat/>
    <w:rsid w:val="00403C19"/>
    <w:rPr>
      <w:b/>
      <w:bCs/>
      <w:i/>
      <w:iCs/>
      <w:color w:val="1F497D" w:themeColor="text2"/>
    </w:rPr>
  </w:style>
  <w:style w:type="character" w:styleId="Rfrenceple">
    <w:name w:val="Subtle Reference"/>
    <w:basedOn w:val="Policepardfaut"/>
    <w:uiPriority w:val="31"/>
    <w:qFormat/>
    <w:rsid w:val="00403C19"/>
    <w:rPr>
      <w:smallCaps/>
      <w:color w:val="000000"/>
      <w:u w:val="single"/>
    </w:rPr>
  </w:style>
  <w:style w:type="character" w:styleId="Rfrenceintense">
    <w:name w:val="Intense Reference"/>
    <w:basedOn w:val="Policepardfaut"/>
    <w:uiPriority w:val="32"/>
    <w:qFormat/>
    <w:rsid w:val="00403C19"/>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403C19"/>
    <w:rPr>
      <w:rFonts w:asciiTheme="majorHAnsi" w:hAnsiTheme="majorHAnsi"/>
      <w:b/>
      <w:bCs/>
      <w:caps w:val="0"/>
      <w:smallCaps/>
      <w:color w:val="1F497D" w:themeColor="text2"/>
      <w:spacing w:val="10"/>
      <w:sz w:val="22"/>
    </w:rPr>
  </w:style>
  <w:style w:type="character" w:customStyle="1" w:styleId="SansinterligneCar">
    <w:name w:val="Sans interligne Car"/>
    <w:basedOn w:val="Policepardfaut"/>
    <w:link w:val="Sansinterligne"/>
    <w:uiPriority w:val="1"/>
    <w:rsid w:val="00403C19"/>
  </w:style>
  <w:style w:type="paragraph" w:customStyle="1" w:styleId="PersonalName">
    <w:name w:val="Personal Name"/>
    <w:basedOn w:val="Titre"/>
    <w:qFormat/>
    <w:rsid w:val="00403C19"/>
    <w:rPr>
      <w:b/>
      <w:caps/>
      <w:color w:val="000000"/>
      <w:sz w:val="28"/>
      <w:szCs w:val="28"/>
    </w:rPr>
  </w:style>
  <w:style w:type="paragraph" w:styleId="En-tte">
    <w:name w:val="header"/>
    <w:basedOn w:val="Normal"/>
    <w:link w:val="En-tteCar"/>
    <w:uiPriority w:val="99"/>
    <w:unhideWhenUsed/>
    <w:rsid w:val="00403C19"/>
    <w:pPr>
      <w:tabs>
        <w:tab w:val="center" w:pos="4536"/>
        <w:tab w:val="right" w:pos="9072"/>
      </w:tabs>
      <w:spacing w:after="0" w:line="240" w:lineRule="auto"/>
    </w:pPr>
  </w:style>
  <w:style w:type="character" w:customStyle="1" w:styleId="En-tteCar">
    <w:name w:val="En-tête Car"/>
    <w:basedOn w:val="Policepardfaut"/>
    <w:link w:val="En-tte"/>
    <w:uiPriority w:val="99"/>
    <w:rsid w:val="00403C19"/>
  </w:style>
  <w:style w:type="paragraph" w:styleId="Pieddepage">
    <w:name w:val="footer"/>
    <w:basedOn w:val="Normal"/>
    <w:link w:val="PieddepageCar"/>
    <w:uiPriority w:val="99"/>
    <w:unhideWhenUsed/>
    <w:rsid w:val="00403C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C19"/>
  </w:style>
  <w:style w:type="character" w:styleId="Numrodepage">
    <w:name w:val="page number"/>
    <w:basedOn w:val="Policepardfaut"/>
    <w:uiPriority w:val="99"/>
    <w:semiHidden/>
    <w:unhideWhenUsed/>
    <w:rsid w:val="00FA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90E9-4428-48F2-884E-4278D218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Pages>
  <Words>1166</Words>
  <Characters>6647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ISTHEIS Conseil</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VERN</dc:creator>
  <cp:keywords/>
  <dc:description/>
  <cp:lastModifiedBy>NOAH GALLUS</cp:lastModifiedBy>
  <cp:revision>95</cp:revision>
  <cp:lastPrinted>2016-09-21T13:36:00Z</cp:lastPrinted>
  <dcterms:created xsi:type="dcterms:W3CDTF">2023-10-27T10:19:00Z</dcterms:created>
  <dcterms:modified xsi:type="dcterms:W3CDTF">2023-10-28T06:15:00Z</dcterms:modified>
</cp:coreProperties>
</file>